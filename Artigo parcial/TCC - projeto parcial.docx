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4"/>
        <w:gridCol w:w="5530"/>
      </w:tblGrid>
      <w:tr w:rsidR="003210FD" w14:paraId="09ECD529" w14:textId="77777777" w:rsidTr="00CA701F">
        <w:trPr>
          <w:cantSplit/>
          <w:trHeight w:val="610"/>
        </w:trPr>
        <w:tc>
          <w:tcPr>
            <w:tcW w:w="2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16CBC4" w14:textId="77777777" w:rsidR="003210FD" w:rsidRDefault="00C27B2F">
            <w:pPr>
              <w:jc w:val="center"/>
            </w:pPr>
            <w:r>
              <w:t>PIBIFSP</w:t>
            </w:r>
          </w:p>
        </w:tc>
        <w:tc>
          <w:tcPr>
            <w:tcW w:w="5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940767" w14:textId="77777777" w:rsidR="003210FD" w:rsidRDefault="00C27B2F">
            <w:r>
              <w:t>PROJETO DE PESQUISA</w:t>
            </w:r>
          </w:p>
        </w:tc>
      </w:tr>
    </w:tbl>
    <w:p w14:paraId="5DBA3818" w14:textId="77777777" w:rsidR="003210FD" w:rsidRDefault="003210FD"/>
    <w:tbl>
      <w:tblPr>
        <w:tblW w:w="0" w:type="auto"/>
        <w:tblInd w:w="-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77"/>
        <w:gridCol w:w="378"/>
        <w:gridCol w:w="388"/>
        <w:gridCol w:w="379"/>
        <w:gridCol w:w="379"/>
        <w:gridCol w:w="388"/>
        <w:gridCol w:w="379"/>
        <w:gridCol w:w="379"/>
        <w:gridCol w:w="388"/>
        <w:gridCol w:w="378"/>
        <w:gridCol w:w="379"/>
        <w:gridCol w:w="391"/>
        <w:gridCol w:w="381"/>
      </w:tblGrid>
      <w:tr w:rsidR="003210FD" w14:paraId="2CDE3F03" w14:textId="77777777" w:rsidTr="00BF5CA6">
        <w:trPr>
          <w:cantSplit/>
          <w:trHeight w:val="1815"/>
        </w:trPr>
        <w:tc>
          <w:tcPr>
            <w:tcW w:w="8564" w:type="dxa"/>
            <w:gridSpan w:val="1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06E562" w14:textId="77777777" w:rsidR="003210FD" w:rsidRDefault="00C27B2F">
            <w:r>
              <w:t>TÍTULO DO PROJETO:</w:t>
            </w:r>
          </w:p>
          <w:p w14:paraId="3F9AB353" w14:textId="3F0D50FB" w:rsidR="003210FD" w:rsidRDefault="00AF732B" w:rsidP="00AF732B">
            <w:r>
              <w:t xml:space="preserve">A INTELIGÊNCIA ARTIFICIAL APLICADA NA INTERAÇÃO HUMANO COMPUTADOR: UM ESTUDO APLICADO </w:t>
            </w:r>
            <w:r w:rsidR="00F5462F">
              <w:t>AO DESENVOLVIMENTO</w:t>
            </w:r>
            <w:r>
              <w:t xml:space="preserve"> </w:t>
            </w:r>
            <w:r w:rsidR="009F59EE" w:rsidRPr="004C6875">
              <w:t>DE UM CHATBOT PARA O IFSP CAMPUS VOTUPORANGA</w:t>
            </w:r>
          </w:p>
        </w:tc>
      </w:tr>
      <w:tr w:rsidR="00AB4DAE" w:rsidRPr="00AB4DAE" w14:paraId="62E314C6" w14:textId="77777777" w:rsidTr="0049082F">
        <w:trPr>
          <w:cantSplit/>
        </w:trPr>
        <w:tc>
          <w:tcPr>
            <w:tcW w:w="3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2410FB" w14:textId="77777777" w:rsidR="0049082F" w:rsidRDefault="0049082F" w:rsidP="0049082F">
            <w:r>
              <w:t>Área do Conhecimento (Tabela do CNPq):</w:t>
            </w:r>
          </w:p>
        </w:tc>
        <w:tc>
          <w:tcPr>
            <w:tcW w:w="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AC648C" w14:textId="77777777" w:rsidR="0049082F" w:rsidRPr="00AB4DAE" w:rsidRDefault="00825C20" w:rsidP="0049082F">
            <w:pPr>
              <w:jc w:val="center"/>
            </w:pPr>
            <w:r w:rsidRPr="00AB4DAE">
              <w:t>6</w:t>
            </w:r>
          </w:p>
        </w:tc>
        <w:tc>
          <w:tcPr>
            <w:tcW w:w="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9A0FE5" w14:textId="77777777" w:rsidR="0049082F" w:rsidRPr="00AB4DAE" w:rsidRDefault="0049082F" w:rsidP="0049082F">
            <w:pPr>
              <w:jc w:val="center"/>
            </w:pPr>
            <w:r w:rsidRPr="00AB4DAE">
              <w:rPr>
                <w:b/>
              </w:rPr>
              <w:t>.</w:t>
            </w:r>
          </w:p>
        </w:tc>
        <w:tc>
          <w:tcPr>
            <w:tcW w:w="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60B781" w14:textId="77777777" w:rsidR="0049082F" w:rsidRPr="00AB4DAE" w:rsidRDefault="0049082F" w:rsidP="0049082F">
            <w:pPr>
              <w:jc w:val="center"/>
            </w:pPr>
            <w:r w:rsidRPr="00AB4DAE">
              <w:t>0</w:t>
            </w:r>
          </w:p>
        </w:tc>
        <w:tc>
          <w:tcPr>
            <w:tcW w:w="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6CBEAE" w14:textId="77777777" w:rsidR="0049082F" w:rsidRPr="00AB4DAE" w:rsidRDefault="00825C20" w:rsidP="0049082F">
            <w:pPr>
              <w:jc w:val="center"/>
            </w:pPr>
            <w:r w:rsidRPr="00AB4DAE">
              <w:t>7</w:t>
            </w:r>
          </w:p>
        </w:tc>
        <w:tc>
          <w:tcPr>
            <w:tcW w:w="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DC0BED" w14:textId="77777777" w:rsidR="0049082F" w:rsidRPr="00AB4DAE" w:rsidRDefault="0049082F" w:rsidP="0049082F">
            <w:pPr>
              <w:jc w:val="center"/>
            </w:pPr>
            <w:r w:rsidRPr="00AB4DAE">
              <w:rPr>
                <w:b/>
              </w:rPr>
              <w:t>.</w:t>
            </w:r>
          </w:p>
        </w:tc>
        <w:tc>
          <w:tcPr>
            <w:tcW w:w="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C26075" w14:textId="77777777" w:rsidR="0049082F" w:rsidRPr="00AB4DAE" w:rsidRDefault="0049082F" w:rsidP="0049082F">
            <w:pPr>
              <w:jc w:val="center"/>
            </w:pPr>
            <w:r w:rsidRPr="00AB4DAE">
              <w:t>0</w:t>
            </w:r>
          </w:p>
        </w:tc>
        <w:tc>
          <w:tcPr>
            <w:tcW w:w="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FB4EC8" w14:textId="77777777" w:rsidR="0049082F" w:rsidRPr="00AB4DAE" w:rsidRDefault="00825C20" w:rsidP="0049082F">
            <w:pPr>
              <w:jc w:val="center"/>
            </w:pPr>
            <w:r w:rsidRPr="00AB4DAE">
              <w:t>2</w:t>
            </w:r>
          </w:p>
        </w:tc>
        <w:tc>
          <w:tcPr>
            <w:tcW w:w="3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0A262C" w14:textId="77777777" w:rsidR="0049082F" w:rsidRPr="00AB4DAE" w:rsidRDefault="0049082F" w:rsidP="0049082F">
            <w:pPr>
              <w:jc w:val="center"/>
            </w:pPr>
            <w:r w:rsidRPr="00AB4DAE">
              <w:rPr>
                <w:b/>
              </w:rPr>
              <w:t>.</w:t>
            </w:r>
          </w:p>
        </w:tc>
        <w:tc>
          <w:tcPr>
            <w:tcW w:w="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6745D2" w14:textId="77777777" w:rsidR="0049082F" w:rsidRPr="00AB4DAE" w:rsidRDefault="0049082F" w:rsidP="0049082F">
            <w:pPr>
              <w:jc w:val="center"/>
            </w:pPr>
            <w:r w:rsidRPr="00AB4DAE">
              <w:t>0</w:t>
            </w:r>
          </w:p>
        </w:tc>
        <w:tc>
          <w:tcPr>
            <w:tcW w:w="3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EE48FA" w14:textId="77777777" w:rsidR="0049082F" w:rsidRPr="00AB4DAE" w:rsidRDefault="00825C20" w:rsidP="0049082F">
            <w:pPr>
              <w:jc w:val="center"/>
            </w:pPr>
            <w:r w:rsidRPr="00AB4DAE">
              <w:t>3</w:t>
            </w:r>
          </w:p>
        </w:tc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7287CD" w14:textId="77777777" w:rsidR="0049082F" w:rsidRPr="00AB4DAE" w:rsidRDefault="0049082F" w:rsidP="0049082F">
            <w:pPr>
              <w:jc w:val="center"/>
            </w:pPr>
            <w:r w:rsidRPr="00AB4DAE">
              <w:rPr>
                <w:b/>
              </w:rPr>
              <w:t>-</w:t>
            </w:r>
          </w:p>
        </w:tc>
        <w:tc>
          <w:tcPr>
            <w:tcW w:w="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D079F3" w14:textId="77777777" w:rsidR="0049082F" w:rsidRPr="00AB4DAE" w:rsidRDefault="00825C20" w:rsidP="0049082F">
            <w:pPr>
              <w:jc w:val="center"/>
            </w:pPr>
            <w:r w:rsidRPr="00AB4DAE">
              <w:t>6</w:t>
            </w:r>
          </w:p>
        </w:tc>
      </w:tr>
    </w:tbl>
    <w:p w14:paraId="3CA0E44B" w14:textId="77777777" w:rsidR="003210FD" w:rsidRDefault="003210FD">
      <w:pPr>
        <w:ind w:right="-994"/>
        <w:jc w:val="both"/>
      </w:pPr>
    </w:p>
    <w:p w14:paraId="0362EE76" w14:textId="77777777" w:rsidR="003210FD" w:rsidRDefault="003210FD">
      <w:pPr>
        <w:jc w:val="both"/>
      </w:pPr>
    </w:p>
    <w:p w14:paraId="0562D6D9" w14:textId="77777777" w:rsidR="003210FD" w:rsidRDefault="00CC4453">
      <w:pPr>
        <w:jc w:val="both"/>
      </w:pPr>
      <w:r>
        <w:rPr>
          <w:b/>
        </w:rPr>
        <w:t>1</w:t>
      </w:r>
      <w:r w:rsidR="00C27B2F">
        <w:rPr>
          <w:b/>
        </w:rPr>
        <w:t xml:space="preserve"> RESUMO</w:t>
      </w:r>
    </w:p>
    <w:p w14:paraId="40A8AEE4" w14:textId="5B746BBF" w:rsidR="005C01E3" w:rsidRPr="00023446" w:rsidRDefault="008F0C00">
      <w:pPr>
        <w:jc w:val="both"/>
        <w:rPr>
          <w:rFonts w:eastAsiaTheme="minorEastAsia"/>
        </w:rPr>
      </w:pPr>
      <w:r>
        <w:rPr>
          <w:color w:val="000000" w:themeColor="text1"/>
        </w:rPr>
        <w:tab/>
      </w:r>
      <w:r w:rsidR="002614F2">
        <w:t>Esse</w:t>
      </w:r>
      <w:r w:rsidR="00D1503F" w:rsidRPr="005C01E3">
        <w:t xml:space="preserve"> projeto de pe</w:t>
      </w:r>
      <w:r w:rsidR="009D4C17" w:rsidRPr="005C01E3">
        <w:t>squisa visa</w:t>
      </w:r>
      <w:r w:rsidR="00A75510" w:rsidRPr="005C01E3">
        <w:t xml:space="preserve"> </w:t>
      </w:r>
      <w:r w:rsidR="00FA6BC2" w:rsidRPr="005C01E3">
        <w:t xml:space="preserve">o </w:t>
      </w:r>
      <w:r w:rsidR="006A3B2B">
        <w:t xml:space="preserve">estudo das ferramentas, tecnologias, teorias e metodologias para o </w:t>
      </w:r>
      <w:r w:rsidR="00FA6BC2" w:rsidRPr="005C01E3">
        <w:t xml:space="preserve">desenvolvimento e a aplicação de um </w:t>
      </w:r>
      <w:proofErr w:type="spellStart"/>
      <w:r w:rsidR="00FA6BC2" w:rsidRPr="005C01E3">
        <w:rPr>
          <w:i/>
        </w:rPr>
        <w:t>Chatbot</w:t>
      </w:r>
      <w:proofErr w:type="spellEnd"/>
      <w:r w:rsidR="006A3B2B">
        <w:t xml:space="preserve">, o qual, terá uma aplicação para o atendimento de usuários que procuram entrar em contato com o </w:t>
      </w:r>
      <w:r w:rsidR="00FA6BC2" w:rsidRPr="005C01E3">
        <w:t>IFSP Campus Votuporanga</w:t>
      </w:r>
      <w:r w:rsidR="0052409F" w:rsidRPr="005C01E3">
        <w:t xml:space="preserve">. </w:t>
      </w:r>
      <w:r w:rsidR="00023446">
        <w:t xml:space="preserve">Os </w:t>
      </w:r>
      <w:proofErr w:type="spellStart"/>
      <w:r w:rsidR="00025817" w:rsidRPr="00A67895">
        <w:rPr>
          <w:rFonts w:eastAsiaTheme="minorEastAsia"/>
          <w:i/>
        </w:rPr>
        <w:t>Chatbots</w:t>
      </w:r>
      <w:proofErr w:type="spellEnd"/>
      <w:r w:rsidR="00025817">
        <w:rPr>
          <w:rFonts w:eastAsiaTheme="minorEastAsia"/>
          <w:i/>
        </w:rPr>
        <w:t xml:space="preserve"> </w:t>
      </w:r>
      <w:r w:rsidR="00025817">
        <w:rPr>
          <w:rFonts w:eastAsiaTheme="minorEastAsia"/>
        </w:rPr>
        <w:t xml:space="preserve">são programas utilizados para conversações entre sistemas e humanos, e como ferramentas </w:t>
      </w:r>
      <w:r w:rsidR="00025817" w:rsidRPr="003D2167">
        <w:t>produtivas que facilitam e agilizam as</w:t>
      </w:r>
      <w:r w:rsidR="00025817">
        <w:t xml:space="preserve"> </w:t>
      </w:r>
      <w:r w:rsidR="00025817" w:rsidRPr="003D2167">
        <w:t>atividades entre os indivíduos</w:t>
      </w:r>
      <w:r w:rsidR="00025817">
        <w:t xml:space="preserve">. </w:t>
      </w:r>
      <w:r w:rsidR="00023446">
        <w:t xml:space="preserve">Assim, a </w:t>
      </w:r>
      <w:r w:rsidR="0052409F" w:rsidRPr="005C01E3">
        <w:t xml:space="preserve">partir dos conceitos de </w:t>
      </w:r>
      <w:proofErr w:type="spellStart"/>
      <w:r w:rsidR="0052409F" w:rsidRPr="00754506">
        <w:rPr>
          <w:i/>
        </w:rPr>
        <w:t>Machine</w:t>
      </w:r>
      <w:proofErr w:type="spellEnd"/>
      <w:r w:rsidR="0052409F" w:rsidRPr="00754506">
        <w:rPr>
          <w:i/>
        </w:rPr>
        <w:t xml:space="preserve"> Learning</w:t>
      </w:r>
      <w:r w:rsidR="0052409F" w:rsidRPr="005C01E3">
        <w:t xml:space="preserve"> e </w:t>
      </w:r>
      <w:r w:rsidR="00754506">
        <w:t>processamento de linguagem natural</w:t>
      </w:r>
      <w:r w:rsidR="0052409F" w:rsidRPr="005C01E3">
        <w:t xml:space="preserve">, </w:t>
      </w:r>
      <w:r w:rsidRPr="005C01E3">
        <w:t xml:space="preserve">o </w:t>
      </w:r>
      <w:r w:rsidR="005C01E3" w:rsidRPr="005C01E3">
        <w:t>sistema</w:t>
      </w:r>
      <w:r w:rsidR="0052409F" w:rsidRPr="005C01E3">
        <w:t xml:space="preserve"> terá como objetivo a</w:t>
      </w:r>
      <w:r w:rsidR="007064A5">
        <w:t xml:space="preserve"> automatização</w:t>
      </w:r>
      <w:r w:rsidR="00961467">
        <w:t xml:space="preserve"> na</w:t>
      </w:r>
      <w:r w:rsidR="0052409F" w:rsidRPr="005C01E3">
        <w:t xml:space="preserve"> mediação do contato entre o campus </w:t>
      </w:r>
      <w:r w:rsidRPr="005C01E3">
        <w:t>e os</w:t>
      </w:r>
      <w:r w:rsidR="0052409F" w:rsidRPr="005C01E3">
        <w:t xml:space="preserve"> docentes, discentes ou a comunidade externa através das redes sociais. </w:t>
      </w:r>
      <w:r w:rsidR="005C01E3" w:rsidRPr="00BC7B5D">
        <w:rPr>
          <w:rFonts w:eastAsiaTheme="minorEastAsia"/>
        </w:rPr>
        <w:t>O algoritmo permit</w:t>
      </w:r>
      <w:r w:rsidR="005C01E3">
        <w:rPr>
          <w:rFonts w:eastAsiaTheme="minorEastAsia"/>
        </w:rPr>
        <w:t>irá</w:t>
      </w:r>
      <w:r w:rsidR="005C01E3" w:rsidRPr="00BC7B5D">
        <w:rPr>
          <w:rFonts w:eastAsiaTheme="minorEastAsia"/>
        </w:rPr>
        <w:t xml:space="preserve"> </w:t>
      </w:r>
      <w:r w:rsidR="005C01E3">
        <w:rPr>
          <w:rFonts w:eastAsiaTheme="minorEastAsia"/>
        </w:rPr>
        <w:t>a implementação de</w:t>
      </w:r>
      <w:r w:rsidR="005C01E3" w:rsidRPr="00BC7B5D">
        <w:rPr>
          <w:rFonts w:eastAsiaTheme="minorEastAsia"/>
        </w:rPr>
        <w:t xml:space="preserve"> novas respostas a base de informações, que podem</w:t>
      </w:r>
      <w:r w:rsidR="005C01E3">
        <w:rPr>
          <w:rFonts w:eastAsiaTheme="minorEastAsia"/>
        </w:rPr>
        <w:t xml:space="preserve"> </w:t>
      </w:r>
      <w:r w:rsidR="005C01E3" w:rsidRPr="00BC7B5D">
        <w:rPr>
          <w:rFonts w:eastAsiaTheme="minorEastAsia"/>
        </w:rPr>
        <w:t>ser consultadas pelo usuário</w:t>
      </w:r>
      <w:r w:rsidR="005C01E3">
        <w:rPr>
          <w:rFonts w:eastAsiaTheme="minorEastAsia"/>
        </w:rPr>
        <w:t xml:space="preserve"> </w:t>
      </w:r>
      <w:r w:rsidR="005C01E3" w:rsidRPr="00BC7B5D">
        <w:rPr>
          <w:rFonts w:eastAsiaTheme="minorEastAsia"/>
        </w:rPr>
        <w:t xml:space="preserve">posteriormente, o sistema ainda contará com um fluxo de simulação. </w:t>
      </w:r>
    </w:p>
    <w:p w14:paraId="4E8E419A" w14:textId="77777777" w:rsidR="007527DE" w:rsidRDefault="007527DE">
      <w:pPr>
        <w:jc w:val="both"/>
        <w:rPr>
          <w:color w:val="000000" w:themeColor="text1"/>
        </w:rPr>
      </w:pPr>
    </w:p>
    <w:p w14:paraId="58B1F143" w14:textId="77777777" w:rsidR="003210FD" w:rsidRDefault="00CC4453">
      <w:pPr>
        <w:jc w:val="both"/>
      </w:pPr>
      <w:r>
        <w:rPr>
          <w:b/>
        </w:rPr>
        <w:t>2</w:t>
      </w:r>
      <w:r w:rsidR="00C27B2F">
        <w:rPr>
          <w:b/>
        </w:rPr>
        <w:t xml:space="preserve"> FUNDAMENTAÇÃO TEÓRICA</w:t>
      </w:r>
    </w:p>
    <w:p w14:paraId="3776AD2A" w14:textId="68AAFF4D" w:rsidR="00DE1542" w:rsidRDefault="00B81E91" w:rsidP="00B81E91">
      <w:pPr>
        <w:jc w:val="both"/>
      </w:pPr>
      <w:r>
        <w:tab/>
        <w:t xml:space="preserve">Nessa seção pretende-se apresentar a fundamentação teórica para o desenvolvimento dessa pesquisa. </w:t>
      </w:r>
      <w:r w:rsidR="008C6B58">
        <w:t>A metodologia utilizada é</w:t>
      </w:r>
      <w:r w:rsidRPr="00B81E91">
        <w:t xml:space="preserve"> de cunho teór</w:t>
      </w:r>
      <w:r>
        <w:t>ico, prá</w:t>
      </w:r>
      <w:r w:rsidR="008C6B58">
        <w:t>tico, exploratório. A</w:t>
      </w:r>
      <w:r w:rsidRPr="00B81E91">
        <w:t>lmeja</w:t>
      </w:r>
      <w:r w:rsidR="00CE068C">
        <w:t>-se</w:t>
      </w:r>
      <w:r w:rsidRPr="00B81E91">
        <w:t xml:space="preserve"> explorar as possibilidades que envolvem nosso problema científico para assim reunir conteúdos teóricos capazes de identificar os rumos em relação às metodologias, técnicas e práticas </w:t>
      </w:r>
      <w:r w:rsidR="00AF1553">
        <w:t xml:space="preserve">a partir do </w:t>
      </w:r>
      <w:proofErr w:type="spellStart"/>
      <w:r w:rsidR="00AF1553" w:rsidRPr="00AF1553">
        <w:rPr>
          <w:i/>
        </w:rPr>
        <w:t>Machine</w:t>
      </w:r>
      <w:proofErr w:type="spellEnd"/>
      <w:r w:rsidR="00AF1553" w:rsidRPr="00AF1553">
        <w:rPr>
          <w:i/>
        </w:rPr>
        <w:t xml:space="preserve"> Learning</w:t>
      </w:r>
      <w:r w:rsidR="00CE068C">
        <w:rPr>
          <w:i/>
        </w:rPr>
        <w:t xml:space="preserve"> </w:t>
      </w:r>
      <w:r w:rsidR="00CE068C" w:rsidRPr="00CE068C">
        <w:t>e do processamento de linguagem nat</w:t>
      </w:r>
      <w:r w:rsidR="00CE068C">
        <w:t>ur</w:t>
      </w:r>
      <w:r w:rsidR="00CE068C" w:rsidRPr="00CE068C">
        <w:t>al</w:t>
      </w:r>
      <w:r w:rsidR="00DE1542">
        <w:t xml:space="preserve">. </w:t>
      </w:r>
    </w:p>
    <w:p w14:paraId="4B7DB028" w14:textId="17ED9893" w:rsidR="00432B28" w:rsidRDefault="00AB2898" w:rsidP="00432B28">
      <w:pPr>
        <w:jc w:val="both"/>
        <w:rPr>
          <w:ins w:id="0" w:author="Henrique Borges Toninatto" w:date="2020-02-25T22:10:00Z"/>
          <w:b/>
          <w:color w:val="1A1919"/>
          <w:shd w:val="clear" w:color="auto" w:fill="FFFFFF"/>
        </w:rPr>
      </w:pPr>
      <w:r>
        <w:rPr>
          <w:b/>
          <w:color w:val="1A1919"/>
          <w:shd w:val="clear" w:color="auto" w:fill="FFFFFF"/>
        </w:rPr>
        <w:t xml:space="preserve">2.1 Contextualização </w:t>
      </w:r>
    </w:p>
    <w:p w14:paraId="04DF52EB" w14:textId="5197EC1B" w:rsidR="0039799D" w:rsidRPr="00736297" w:rsidRDefault="0039799D" w:rsidP="00432B28">
      <w:pPr>
        <w:jc w:val="both"/>
        <w:rPr>
          <w:ins w:id="1" w:author="Henrique Borges Toninatto" w:date="2020-02-25T22:23:00Z"/>
          <w:rPrChange w:id="2" w:author="Henrique Borges Toninatto" w:date="2020-02-26T10:07:00Z">
            <w:rPr>
              <w:ins w:id="3" w:author="Henrique Borges Toninatto" w:date="2020-02-25T22:23:00Z"/>
              <w:bCs/>
              <w:color w:val="1A1919"/>
              <w:shd w:val="clear" w:color="auto" w:fill="FFFFFF"/>
            </w:rPr>
          </w:rPrChange>
        </w:rPr>
      </w:pPr>
      <w:ins w:id="4" w:author="Henrique Borges Toninatto" w:date="2020-02-25T22:10:00Z">
        <w:r>
          <w:rPr>
            <w:b/>
            <w:color w:val="1A1919"/>
            <w:shd w:val="clear" w:color="auto" w:fill="FFFFFF"/>
          </w:rPr>
          <w:tab/>
        </w:r>
      </w:ins>
      <w:ins w:id="5" w:author="Henrique Borges Toninatto" w:date="2020-02-25T22:12:00Z">
        <w:r w:rsidR="004E7BD6" w:rsidRPr="00736297">
          <w:rPr>
            <w:rPrChange w:id="6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Com o crescente avanço da tecnologia</w:t>
        </w:r>
      </w:ins>
      <w:ins w:id="7" w:author="Henrique Borges Toninatto" w:date="2020-02-25T22:16:00Z">
        <w:r w:rsidR="004B752F" w:rsidRPr="00736297">
          <w:rPr>
            <w:rPrChange w:id="8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 trazendo inovações em aparelhos eletrônicos e </w:t>
        </w:r>
      </w:ins>
      <w:ins w:id="9" w:author="Henrique Borges Toninatto" w:date="2020-02-26T10:08:00Z">
        <w:r w:rsidR="003D3D84">
          <w:t xml:space="preserve">suas </w:t>
        </w:r>
      </w:ins>
      <w:ins w:id="10" w:author="Henrique Borges Toninatto" w:date="2020-02-25T22:16:00Z">
        <w:r w:rsidR="004B752F" w:rsidRPr="00736297">
          <w:rPr>
            <w:rPrChange w:id="11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novas formas </w:t>
        </w:r>
      </w:ins>
      <w:ins w:id="12" w:author="Henrique Borges Toninatto" w:date="2020-02-25T22:17:00Z">
        <w:r w:rsidR="00614CC0" w:rsidRPr="00736297">
          <w:rPr>
            <w:rPrChange w:id="13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de interação com os seres humanos</w:t>
        </w:r>
      </w:ins>
      <w:ins w:id="14" w:author="Henrique Borges Toninatto" w:date="2020-02-25T22:18:00Z">
        <w:r w:rsidR="004A1D0F" w:rsidRPr="00736297">
          <w:rPr>
            <w:rPrChange w:id="15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, </w:t>
        </w:r>
      </w:ins>
      <w:ins w:id="16" w:author="Henrique Borges Toninatto" w:date="2020-02-26T10:07:00Z">
        <w:r w:rsidR="0000000A">
          <w:t>o mercado consumidor é estimulado ainda mais</w:t>
        </w:r>
        <w:r w:rsidR="003D3D84">
          <w:t xml:space="preserve"> </w:t>
        </w:r>
      </w:ins>
      <w:ins w:id="17" w:author="Henrique Borges Toninatto" w:date="2020-02-26T10:08:00Z">
        <w:r w:rsidR="003D3D84">
          <w:t>e,</w:t>
        </w:r>
      </w:ins>
      <w:ins w:id="18" w:author="Henrique Borges Toninatto" w:date="2020-02-26T10:07:00Z">
        <w:r w:rsidR="003D3D84">
          <w:t xml:space="preserve"> </w:t>
        </w:r>
      </w:ins>
      <w:ins w:id="19" w:author="Henrique Borges Toninatto" w:date="2020-02-26T10:08:00Z">
        <w:r w:rsidR="00D90803">
          <w:t>somando-se</w:t>
        </w:r>
      </w:ins>
      <w:ins w:id="20" w:author="Henrique Borges Toninatto" w:date="2020-02-25T22:13:00Z">
        <w:r w:rsidR="00C975B0" w:rsidRPr="00736297">
          <w:rPr>
            <w:rPrChange w:id="21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 </w:t>
        </w:r>
      </w:ins>
      <w:ins w:id="22" w:author="Henrique Borges Toninatto" w:date="2020-02-26T10:12:00Z">
        <w:r w:rsidR="002C548D">
          <w:t>a</w:t>
        </w:r>
      </w:ins>
      <w:ins w:id="23" w:author="Henrique Borges Toninatto" w:date="2020-02-25T22:12:00Z">
        <w:r w:rsidR="00A00E08" w:rsidRPr="00736297">
          <w:rPr>
            <w:rPrChange w:id="24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o aumento do poder de consumo por parte da população </w:t>
        </w:r>
      </w:ins>
      <w:ins w:id="25" w:author="Henrique Borges Toninatto" w:date="2020-02-25T22:13:00Z">
        <w:r w:rsidR="00C975B0" w:rsidRPr="00736297">
          <w:rPr>
            <w:rPrChange w:id="26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em geral</w:t>
        </w:r>
      </w:ins>
      <w:ins w:id="27" w:author="Henrique Borges Toninatto" w:date="2020-02-25T22:16:00Z">
        <w:r w:rsidR="004B752F" w:rsidRPr="00736297">
          <w:rPr>
            <w:rPrChange w:id="28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, </w:t>
        </w:r>
      </w:ins>
      <w:ins w:id="29" w:author="Henrique Borges Toninatto" w:date="2020-02-25T22:18:00Z">
        <w:r w:rsidR="00C24AA4" w:rsidRPr="00736297">
          <w:rPr>
            <w:rPrChange w:id="30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criou-se um ecossis</w:t>
        </w:r>
      </w:ins>
      <w:ins w:id="31" w:author="Henrique Borges Toninatto" w:date="2020-02-25T22:19:00Z">
        <w:r w:rsidR="00C24AA4" w:rsidRPr="00736297">
          <w:rPr>
            <w:rPrChange w:id="32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tema de constante </w:t>
        </w:r>
        <w:r w:rsidR="005E0914" w:rsidRPr="00736297">
          <w:rPr>
            <w:rPrChange w:id="33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produção</w:t>
        </w:r>
      </w:ins>
      <w:ins w:id="34" w:author="Henrique Borges Toninatto" w:date="2020-02-25T22:20:00Z">
        <w:r w:rsidR="00F7235C" w:rsidRPr="00736297">
          <w:rPr>
            <w:rPrChange w:id="35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 </w:t>
        </w:r>
        <w:r w:rsidR="00120D63" w:rsidRPr="00736297">
          <w:rPr>
            <w:rPrChange w:id="36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de bens de </w:t>
        </w:r>
        <w:r w:rsidR="00120D63" w:rsidRPr="00736297">
          <w:rPr>
            <w:rPrChange w:id="37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lastRenderedPageBreak/>
          <w:t xml:space="preserve">consumo que não se viam </w:t>
        </w:r>
      </w:ins>
      <w:ins w:id="38" w:author="Henrique Borges Toninatto" w:date="2020-02-25T22:21:00Z">
        <w:r w:rsidR="00120D63" w:rsidRPr="00736297">
          <w:rPr>
            <w:rPrChange w:id="39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a </w:t>
        </w:r>
        <w:r w:rsidR="00742CF1" w:rsidRPr="00736297">
          <w:rPr>
            <w:rPrChange w:id="40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algumas décadas </w:t>
        </w:r>
      </w:ins>
      <w:ins w:id="41" w:author="Henrique Borges Toninatto" w:date="2020-02-25T22:23:00Z">
        <w:r w:rsidR="00B17025" w:rsidRPr="00736297">
          <w:rPr>
            <w:rPrChange w:id="42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atrás</w:t>
        </w:r>
      </w:ins>
      <w:ins w:id="43" w:author="Henrique Borges Toninatto" w:date="2020-02-25T22:21:00Z">
        <w:r w:rsidR="00742CF1" w:rsidRPr="00736297">
          <w:rPr>
            <w:rPrChange w:id="44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, e suas principa</w:t>
        </w:r>
      </w:ins>
      <w:ins w:id="45" w:author="Henrique Borges Toninatto" w:date="2020-02-25T22:27:00Z">
        <w:r w:rsidR="00716698" w:rsidRPr="00736297">
          <w:rPr>
            <w:rPrChange w:id="46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l</w:t>
        </w:r>
      </w:ins>
      <w:ins w:id="47" w:author="Henrique Borges Toninatto" w:date="2020-02-25T22:21:00Z">
        <w:r w:rsidR="00742CF1" w:rsidRPr="00736297">
          <w:rPr>
            <w:rPrChange w:id="48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 </w:t>
        </w:r>
        <w:r w:rsidR="00CA5784" w:rsidRPr="00736297">
          <w:rPr>
            <w:rPrChange w:id="49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diferença é o emprego de técnicas mais sofisti</w:t>
        </w:r>
      </w:ins>
      <w:ins w:id="50" w:author="Henrique Borges Toninatto" w:date="2020-02-25T22:22:00Z">
        <w:r w:rsidR="00CA5784" w:rsidRPr="00736297">
          <w:rPr>
            <w:rPrChange w:id="51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cadas </w:t>
        </w:r>
      </w:ins>
      <w:ins w:id="52" w:author="Henrique Borges Toninatto" w:date="2020-02-25T22:27:00Z">
        <w:r w:rsidR="00716698" w:rsidRPr="00736297">
          <w:rPr>
            <w:rPrChange w:id="53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junto de</w:t>
        </w:r>
      </w:ins>
      <w:ins w:id="54" w:author="Henrique Borges Toninatto" w:date="2020-02-25T22:22:00Z">
        <w:r w:rsidR="00CA5784" w:rsidRPr="00736297">
          <w:rPr>
            <w:rPrChange w:id="55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 </w:t>
        </w:r>
      </w:ins>
      <w:ins w:id="56" w:author="Henrique Borges Toninatto" w:date="2020-02-26T10:09:00Z">
        <w:r w:rsidR="00D63E17">
          <w:t>hardwares e softwares</w:t>
        </w:r>
      </w:ins>
      <w:ins w:id="57" w:author="Henrique Borges Toninatto" w:date="2020-02-26T11:20:00Z">
        <w:r w:rsidR="007F29BA">
          <w:t>. C</w:t>
        </w:r>
      </w:ins>
      <w:ins w:id="58" w:author="Henrique Borges Toninatto" w:date="2020-02-26T11:17:00Z">
        <w:r w:rsidR="007F29BA">
          <w:t xml:space="preserve">omo consequência surgiram novas áreas de estudo, como Inteligência Artificial, </w:t>
        </w:r>
      </w:ins>
      <w:ins w:id="59" w:author="Henrique Borges Toninatto" w:date="2020-02-26T11:19:00Z">
        <w:r w:rsidR="007F29BA">
          <w:t xml:space="preserve">Biofísica Computacional, </w:t>
        </w:r>
      </w:ins>
      <w:ins w:id="60" w:author="Henrique Borges Toninatto" w:date="2020-02-26T11:20:00Z">
        <w:r w:rsidR="007F29BA">
          <w:t>entre outros</w:t>
        </w:r>
      </w:ins>
      <w:ins w:id="61" w:author="Henrique Borges Toninatto" w:date="2020-02-26T10:09:00Z">
        <w:r w:rsidR="003C76B7">
          <w:t>.</w:t>
        </w:r>
        <w:r w:rsidR="00D63E17">
          <w:t xml:space="preserve"> </w:t>
        </w:r>
      </w:ins>
    </w:p>
    <w:p w14:paraId="2B6E8E37" w14:textId="2C7D2EAB" w:rsidR="007F12C0" w:rsidRPr="00736297" w:rsidRDefault="007F12C0" w:rsidP="00432B28">
      <w:pPr>
        <w:jc w:val="both"/>
        <w:rPr>
          <w:ins w:id="62" w:author="Henrique Borges Toninatto" w:date="2020-02-25T22:25:00Z"/>
          <w:rPrChange w:id="63" w:author="Henrique Borges Toninatto" w:date="2020-02-26T10:07:00Z">
            <w:rPr>
              <w:ins w:id="64" w:author="Henrique Borges Toninatto" w:date="2020-02-25T22:25:00Z"/>
              <w:bCs/>
              <w:color w:val="1A1919"/>
              <w:shd w:val="clear" w:color="auto" w:fill="FFFFFF"/>
            </w:rPr>
          </w:rPrChange>
        </w:rPr>
      </w:pPr>
      <w:ins w:id="65" w:author="Henrique Borges Toninatto" w:date="2020-02-25T22:23:00Z">
        <w:r w:rsidRPr="00736297">
          <w:rPr>
            <w:rPrChange w:id="66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ab/>
        </w:r>
      </w:ins>
      <w:ins w:id="67" w:author="Henrique Borges Toninatto" w:date="2020-02-26T10:10:00Z">
        <w:r w:rsidR="003C76B7">
          <w:t>N</w:t>
        </w:r>
      </w:ins>
      <w:ins w:id="68" w:author="Henrique Borges Toninatto" w:date="2020-02-25T22:23:00Z">
        <w:r w:rsidRPr="00736297">
          <w:rPr>
            <w:rPrChange w:id="69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esse ambiente</w:t>
        </w:r>
      </w:ins>
      <w:ins w:id="70" w:author="Henrique Borges Toninatto" w:date="2020-02-25T22:24:00Z">
        <w:r w:rsidR="001D20CE" w:rsidRPr="00736297">
          <w:rPr>
            <w:rPrChange w:id="71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 </w:t>
        </w:r>
      </w:ins>
      <w:ins w:id="72" w:author="Henrique Borges Toninatto" w:date="2020-02-26T10:10:00Z">
        <w:r w:rsidR="003C76B7">
          <w:t xml:space="preserve">de </w:t>
        </w:r>
        <w:r w:rsidR="0057210D">
          <w:t xml:space="preserve">constante </w:t>
        </w:r>
        <w:r w:rsidR="004A53CC">
          <w:t>refor</w:t>
        </w:r>
      </w:ins>
      <w:ins w:id="73" w:author="Henrique Borges Toninatto" w:date="2020-02-26T10:11:00Z">
        <w:r w:rsidR="004A53CC">
          <w:t>mulação</w:t>
        </w:r>
      </w:ins>
      <w:ins w:id="74" w:author="Henrique Borges Toninatto" w:date="2020-02-26T10:13:00Z">
        <w:r w:rsidR="002C548D">
          <w:t xml:space="preserve"> </w:t>
        </w:r>
      </w:ins>
      <w:ins w:id="75" w:author="Henrique Borges Toninatto" w:date="2020-02-25T22:24:00Z">
        <w:r w:rsidR="001D20CE" w:rsidRPr="00736297">
          <w:rPr>
            <w:rPrChange w:id="76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criou-se uma demanda por profissionais </w:t>
        </w:r>
      </w:ins>
      <w:ins w:id="77" w:author="Henrique Borges Toninatto" w:date="2020-02-26T10:17:00Z">
        <w:r w:rsidR="001603A8">
          <w:t xml:space="preserve">capazes </w:t>
        </w:r>
      </w:ins>
      <w:ins w:id="78" w:author="Henrique Borges Toninatto" w:date="2020-02-25T22:24:00Z">
        <w:r w:rsidR="001D20CE" w:rsidRPr="00736297">
          <w:rPr>
            <w:rPrChange w:id="79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que possam </w:t>
        </w:r>
      </w:ins>
      <w:ins w:id="80" w:author="Henrique Borges Toninatto" w:date="2020-02-26T10:12:00Z">
        <w:r w:rsidR="00C2510D">
          <w:t>se adequar</w:t>
        </w:r>
      </w:ins>
      <w:ins w:id="81" w:author="Henrique Borges Toninatto" w:date="2020-02-26T10:15:00Z">
        <w:r w:rsidR="00640BA3">
          <w:t xml:space="preserve"> ao meio</w:t>
        </w:r>
        <w:r w:rsidR="00A74833">
          <w:t>, que disponibilizem seus conhecimento</w:t>
        </w:r>
      </w:ins>
      <w:ins w:id="82" w:author="Henrique Borges Toninatto" w:date="2020-02-26T10:16:00Z">
        <w:r w:rsidR="00A74833">
          <w:t>s e</w:t>
        </w:r>
        <w:r w:rsidR="00CB0DBE">
          <w:t xml:space="preserve"> os</w:t>
        </w:r>
        <w:r w:rsidR="00A74833">
          <w:t xml:space="preserve"> apliquem</w:t>
        </w:r>
      </w:ins>
      <w:ins w:id="83" w:author="Henrique Borges Toninatto" w:date="2020-02-25T22:25:00Z">
        <w:r w:rsidR="00D5744A" w:rsidRPr="00736297">
          <w:rPr>
            <w:rPrChange w:id="84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, </w:t>
        </w:r>
      </w:ins>
      <w:ins w:id="85" w:author="Henrique Borges Toninatto" w:date="2020-02-26T10:19:00Z">
        <w:r w:rsidR="00232464">
          <w:t xml:space="preserve">sendo o principal enfoque de empresas </w:t>
        </w:r>
      </w:ins>
      <w:ins w:id="86" w:author="Henrique Borges Toninatto" w:date="2020-02-26T10:20:00Z">
        <w:r w:rsidR="00A556A5">
          <w:t>de grande porte</w:t>
        </w:r>
        <w:r w:rsidR="000A7621">
          <w:t xml:space="preserve">. </w:t>
        </w:r>
      </w:ins>
      <w:ins w:id="87" w:author="Henrique Borges Toninatto" w:date="2020-02-26T10:21:00Z">
        <w:r w:rsidR="00026944">
          <w:t>Mas</w:t>
        </w:r>
      </w:ins>
      <w:ins w:id="88" w:author="Henrique Borges Toninatto" w:date="2020-02-26T10:13:00Z">
        <w:r w:rsidR="00052F24">
          <w:t xml:space="preserve"> também</w:t>
        </w:r>
      </w:ins>
      <w:ins w:id="89" w:author="Henrique Borges Toninatto" w:date="2020-02-26T10:21:00Z">
        <w:r w:rsidR="00453C7C">
          <w:t xml:space="preserve">, é </w:t>
        </w:r>
      </w:ins>
      <w:ins w:id="90" w:author="Henrique Borges Toninatto" w:date="2020-02-26T10:13:00Z">
        <w:r w:rsidR="00052F24">
          <w:t>considerado</w:t>
        </w:r>
      </w:ins>
      <w:ins w:id="91" w:author="Henrique Borges Toninatto" w:date="2020-02-25T22:23:00Z">
        <w:r w:rsidRPr="00736297">
          <w:rPr>
            <w:rPrChange w:id="92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 extremam</w:t>
        </w:r>
      </w:ins>
      <w:ins w:id="93" w:author="Henrique Borges Toninatto" w:date="2020-02-25T22:24:00Z">
        <w:r w:rsidRPr="00736297">
          <w:rPr>
            <w:rPrChange w:id="94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ente benéfico</w:t>
        </w:r>
      </w:ins>
      <w:ins w:id="95" w:author="Henrique Borges Toninatto" w:date="2020-02-25T22:25:00Z">
        <w:r w:rsidR="00D5744A" w:rsidRPr="00736297">
          <w:rPr>
            <w:rPrChange w:id="96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 aos usuários que compreendam</w:t>
        </w:r>
        <w:r w:rsidR="00FC44D1" w:rsidRPr="00736297">
          <w:rPr>
            <w:rPrChange w:id="97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 </w:t>
        </w:r>
      </w:ins>
      <w:ins w:id="98" w:author="Henrique Borges Toninatto" w:date="2020-02-26T10:22:00Z">
        <w:r w:rsidR="00FC61E7">
          <w:t xml:space="preserve">ao menos </w:t>
        </w:r>
      </w:ins>
      <w:ins w:id="99" w:author="Henrique Borges Toninatto" w:date="2020-02-25T22:25:00Z">
        <w:r w:rsidR="00FC44D1" w:rsidRPr="00736297">
          <w:rPr>
            <w:rPrChange w:id="100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conhecimentos básicos</w:t>
        </w:r>
      </w:ins>
      <w:ins w:id="101" w:author="Henrique Borges Toninatto" w:date="2020-02-26T10:14:00Z">
        <w:r w:rsidR="00052F24">
          <w:t>, principalmente as c</w:t>
        </w:r>
        <w:r w:rsidR="0000100B">
          <w:t xml:space="preserve">rianças que serão a próxima geração </w:t>
        </w:r>
        <w:r w:rsidR="00640BA3">
          <w:t xml:space="preserve">de </w:t>
        </w:r>
      </w:ins>
      <w:ins w:id="102" w:author="Henrique Borges Toninatto" w:date="2020-02-26T10:54:00Z">
        <w:r w:rsidR="00780532">
          <w:t>pessoas</w:t>
        </w:r>
      </w:ins>
      <w:ins w:id="103" w:author="Henrique Borges Toninatto" w:date="2020-02-26T10:15:00Z">
        <w:r w:rsidR="00640BA3">
          <w:t xml:space="preserve"> que irão </w:t>
        </w:r>
      </w:ins>
      <w:ins w:id="104" w:author="Henrique Borges Toninatto" w:date="2020-02-26T10:53:00Z">
        <w:r w:rsidR="00780532">
          <w:t xml:space="preserve">utilizar estas tecnologias </w:t>
        </w:r>
      </w:ins>
      <w:ins w:id="105" w:author="Henrique Borges Toninatto" w:date="2020-02-26T10:59:00Z">
        <w:r w:rsidR="002A4302">
          <w:t xml:space="preserve">no cotidiano </w:t>
        </w:r>
      </w:ins>
      <w:ins w:id="106" w:author="Henrique Borges Toninatto" w:date="2020-02-26T10:53:00Z">
        <w:r w:rsidR="00780532">
          <w:t xml:space="preserve">e estarão </w:t>
        </w:r>
      </w:ins>
      <w:ins w:id="107" w:author="Henrique Borges Toninatto" w:date="2020-02-26T10:23:00Z">
        <w:r w:rsidR="002C0FDD">
          <w:t>envolto</w:t>
        </w:r>
      </w:ins>
      <w:ins w:id="108" w:author="Henrique Borges Toninatto" w:date="2020-02-26T10:30:00Z">
        <w:r w:rsidR="00244FD3">
          <w:t>s</w:t>
        </w:r>
      </w:ins>
      <w:ins w:id="109" w:author="Henrique Borges Toninatto" w:date="2020-02-26T10:23:00Z">
        <w:r w:rsidR="002C0FDD">
          <w:t xml:space="preserve"> </w:t>
        </w:r>
      </w:ins>
      <w:ins w:id="110" w:author="Henrique Borges Toninatto" w:date="2020-02-26T10:53:00Z">
        <w:r w:rsidR="00780532">
          <w:t>por</w:t>
        </w:r>
      </w:ins>
      <w:ins w:id="111" w:author="Henrique Borges Toninatto" w:date="2020-02-26T10:24:00Z">
        <w:r w:rsidR="002E39B6">
          <w:t xml:space="preserve"> fluxos de informações</w:t>
        </w:r>
      </w:ins>
      <w:ins w:id="112" w:author="Henrique Borges Toninatto" w:date="2020-02-26T10:26:00Z">
        <w:r w:rsidR="005B59B9">
          <w:t>.</w:t>
        </w:r>
      </w:ins>
    </w:p>
    <w:p w14:paraId="04757295" w14:textId="07B503E5" w:rsidR="00FC44D1" w:rsidRDefault="00FC44D1" w:rsidP="00432B28">
      <w:pPr>
        <w:jc w:val="both"/>
        <w:rPr>
          <w:ins w:id="113" w:author="Henrique Borges Toninatto" w:date="2020-02-26T11:00:00Z"/>
        </w:rPr>
      </w:pPr>
      <w:ins w:id="114" w:author="Henrique Borges Toninatto" w:date="2020-02-25T22:25:00Z">
        <w:r w:rsidRPr="00736297">
          <w:rPr>
            <w:rPrChange w:id="115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ab/>
        </w:r>
      </w:ins>
      <w:ins w:id="116" w:author="Henrique Borges Toninatto" w:date="2020-02-25T22:27:00Z">
        <w:r w:rsidR="00E81605" w:rsidRPr="00736297">
          <w:rPr>
            <w:rPrChange w:id="117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Sendo a base destes conhecimentos</w:t>
        </w:r>
      </w:ins>
      <w:ins w:id="118" w:author="Henrique Borges Toninatto" w:date="2020-02-26T11:01:00Z">
        <w:r w:rsidR="002A4302">
          <w:t xml:space="preserve"> e o pr</w:t>
        </w:r>
      </w:ins>
      <w:ins w:id="119" w:author="Henrique Borges Toninatto" w:date="2020-02-26T11:03:00Z">
        <w:r w:rsidR="002A4302">
          <w:t>imeiro contato com este “mundo”</w:t>
        </w:r>
      </w:ins>
      <w:ins w:id="120" w:author="Henrique Borges Toninatto" w:date="2020-02-26T10:38:00Z">
        <w:r w:rsidR="00971EFA">
          <w:t xml:space="preserve"> - </w:t>
        </w:r>
      </w:ins>
      <w:ins w:id="121" w:author="Henrique Borges Toninatto" w:date="2020-02-25T22:27:00Z">
        <w:r w:rsidR="00E81605" w:rsidRPr="00736297">
          <w:rPr>
            <w:rPrChange w:id="122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a </w:t>
        </w:r>
      </w:ins>
      <w:ins w:id="123" w:author="Henrique Borges Toninatto" w:date="2020-02-25T22:26:00Z">
        <w:r w:rsidRPr="00736297">
          <w:rPr>
            <w:rPrChange w:id="124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 xml:space="preserve">lógica de </w:t>
        </w:r>
        <w:r w:rsidR="007544E9" w:rsidRPr="00736297">
          <w:rPr>
            <w:rPrChange w:id="125" w:author="Henrique Borges Toninatto" w:date="2020-02-26T10:07:00Z">
              <w:rPr>
                <w:bCs/>
                <w:color w:val="1A1919"/>
                <w:shd w:val="clear" w:color="auto" w:fill="FFFFFF"/>
              </w:rPr>
            </w:rPrChange>
          </w:rPr>
          <w:t>programação</w:t>
        </w:r>
      </w:ins>
      <w:ins w:id="126" w:author="Henrique Borges Toninatto" w:date="2020-02-26T10:26:00Z">
        <w:r w:rsidR="007003F7">
          <w:t xml:space="preserve">, que </w:t>
        </w:r>
      </w:ins>
      <w:ins w:id="127" w:author="Henrique Borges Toninatto" w:date="2020-02-26T10:27:00Z">
        <w:r w:rsidR="007003F7">
          <w:t>pod</w:t>
        </w:r>
      </w:ins>
      <w:ins w:id="128" w:author="Henrique Borges Toninatto" w:date="2020-02-26T10:55:00Z">
        <w:r w:rsidR="00780532">
          <w:t>e</w:t>
        </w:r>
      </w:ins>
      <w:ins w:id="129" w:author="Henrique Borges Toninatto" w:date="2020-02-26T10:27:00Z">
        <w:r w:rsidR="003A1503">
          <w:t xml:space="preserve"> ser aplicad</w:t>
        </w:r>
      </w:ins>
      <w:ins w:id="130" w:author="Henrique Borges Toninatto" w:date="2020-02-26T10:56:00Z">
        <w:r w:rsidR="00780532">
          <w:t>a</w:t>
        </w:r>
      </w:ins>
      <w:ins w:id="131" w:author="Henrique Borges Toninatto" w:date="2020-02-26T10:27:00Z">
        <w:r w:rsidR="003A1503">
          <w:t xml:space="preserve"> n</w:t>
        </w:r>
      </w:ins>
      <w:ins w:id="132" w:author="Henrique Borges Toninatto" w:date="2020-02-26T10:31:00Z">
        <w:r w:rsidR="00C9457E">
          <w:t>o</w:t>
        </w:r>
      </w:ins>
      <w:ins w:id="133" w:author="Henrique Borges Toninatto" w:date="2020-02-26T10:27:00Z">
        <w:r w:rsidR="003A1503">
          <w:t>s mais divers</w:t>
        </w:r>
      </w:ins>
      <w:ins w:id="134" w:author="Henrique Borges Toninatto" w:date="2020-02-26T10:29:00Z">
        <w:r w:rsidR="00405CD2">
          <w:t>o</w:t>
        </w:r>
      </w:ins>
      <w:ins w:id="135" w:author="Henrique Borges Toninatto" w:date="2020-02-26T10:27:00Z">
        <w:r w:rsidR="003A1503">
          <w:t xml:space="preserve">s </w:t>
        </w:r>
      </w:ins>
      <w:ins w:id="136" w:author="Henrique Borges Toninatto" w:date="2020-02-26T10:29:00Z">
        <w:r w:rsidR="00405CD2">
          <w:t>ramos</w:t>
        </w:r>
      </w:ins>
      <w:ins w:id="137" w:author="Henrique Borges Toninatto" w:date="2020-02-26T10:27:00Z">
        <w:r w:rsidR="003A1503">
          <w:t xml:space="preserve"> da ciência da computação</w:t>
        </w:r>
      </w:ins>
      <w:ins w:id="138" w:author="Henrique Borges Toninatto" w:date="2020-02-26T10:33:00Z">
        <w:r w:rsidR="003565DB">
          <w:t xml:space="preserve"> e que </w:t>
        </w:r>
        <w:r w:rsidR="0006327F">
          <w:t xml:space="preserve">a maioria dos cursos correlacionados </w:t>
        </w:r>
        <w:r w:rsidR="00FB17DB">
          <w:t xml:space="preserve">trazem </w:t>
        </w:r>
      </w:ins>
      <w:ins w:id="139" w:author="Henrique Borges Toninatto" w:date="2020-02-26T10:34:00Z">
        <w:r w:rsidR="00FB17DB">
          <w:t>na sua grade curricular</w:t>
        </w:r>
        <w:r w:rsidR="00E56AA0">
          <w:t xml:space="preserve"> </w:t>
        </w:r>
      </w:ins>
      <w:ins w:id="140" w:author="Henrique Borges Toninatto" w:date="2020-02-26T10:35:00Z">
        <w:r w:rsidR="00DC4728">
          <w:t xml:space="preserve">a disciplina </w:t>
        </w:r>
      </w:ins>
      <w:ins w:id="141" w:author="Henrique Borges Toninatto" w:date="2020-02-26T10:36:00Z">
        <w:r w:rsidR="00843763">
          <w:t>de algoritmos</w:t>
        </w:r>
      </w:ins>
      <w:ins w:id="142" w:author="Henrique Borges Toninatto" w:date="2020-02-26T10:49:00Z">
        <w:r w:rsidR="00780532">
          <w:t>, normalmente aplicada no primeiro ano</w:t>
        </w:r>
      </w:ins>
      <w:ins w:id="143" w:author="Henrique Borges Toninatto" w:date="2020-02-26T10:36:00Z">
        <w:r w:rsidR="00843763">
          <w:t xml:space="preserve">. </w:t>
        </w:r>
        <w:r w:rsidR="00891D3D">
          <w:t>Entretanto,</w:t>
        </w:r>
      </w:ins>
      <w:ins w:id="144" w:author="Henrique Borges Toninatto" w:date="2020-02-26T10:46:00Z">
        <w:r w:rsidR="004C19EA">
          <w:t xml:space="preserve"> </w:t>
        </w:r>
      </w:ins>
      <w:ins w:id="145" w:author="Henrique Borges Toninatto" w:date="2020-02-26T10:40:00Z">
        <w:r w:rsidR="00304926">
          <w:t xml:space="preserve">os alunos que </w:t>
        </w:r>
      </w:ins>
      <w:ins w:id="146" w:author="Henrique Borges Toninatto" w:date="2020-02-26T10:41:00Z">
        <w:r w:rsidR="000829EA">
          <w:t xml:space="preserve">pretendem iniciar na área muitas vezes </w:t>
        </w:r>
      </w:ins>
      <w:ins w:id="147" w:author="Henrique Borges Toninatto" w:date="2020-02-26T10:45:00Z">
        <w:r w:rsidR="008F0B2B">
          <w:t>demonstram</w:t>
        </w:r>
      </w:ins>
      <w:ins w:id="148" w:author="Henrique Borges Toninatto" w:date="2020-02-26T10:43:00Z">
        <w:r w:rsidR="00AD1FA8">
          <w:t xml:space="preserve"> dificuldades ao decorrer das aulas</w:t>
        </w:r>
      </w:ins>
      <w:ins w:id="149" w:author="Henrique Borges Toninatto" w:date="2020-02-26T11:29:00Z">
        <w:r w:rsidR="000471F9">
          <w:t>, em que não conseguem</w:t>
        </w:r>
      </w:ins>
      <w:ins w:id="150" w:author="Henrique Borges Toninatto" w:date="2020-02-26T10:45:00Z">
        <w:r w:rsidR="008F0B2B">
          <w:t xml:space="preserve"> desenvolver o pensamento computacional</w:t>
        </w:r>
      </w:ins>
      <w:ins w:id="151" w:author="Henrique Borges Toninatto" w:date="2020-02-26T10:43:00Z">
        <w:r w:rsidR="000973EA">
          <w:t xml:space="preserve">, e </w:t>
        </w:r>
      </w:ins>
      <w:ins w:id="152" w:author="Henrique Borges Toninatto" w:date="2020-02-26T10:44:00Z">
        <w:r w:rsidR="00A532DA">
          <w:t>por vezes se sentem desmotivados</w:t>
        </w:r>
        <w:r w:rsidR="009612D8">
          <w:t>, culmina</w:t>
        </w:r>
      </w:ins>
      <w:ins w:id="153" w:author="Henrique Borges Toninatto" w:date="2020-02-26T10:45:00Z">
        <w:r w:rsidR="008F0B2B">
          <w:t>n</w:t>
        </w:r>
      </w:ins>
      <w:ins w:id="154" w:author="Henrique Borges Toninatto" w:date="2020-02-26T10:44:00Z">
        <w:r w:rsidR="009612D8">
          <w:t xml:space="preserve">do </w:t>
        </w:r>
      </w:ins>
      <w:ins w:id="155" w:author="Henrique Borges Toninatto" w:date="2020-02-26T13:36:00Z">
        <w:r w:rsidR="00AC3035">
          <w:t xml:space="preserve">na </w:t>
        </w:r>
      </w:ins>
      <w:ins w:id="156" w:author="Henrique Borges Toninatto" w:date="2020-02-26T10:46:00Z">
        <w:r w:rsidR="004C19EA">
          <w:t xml:space="preserve">evasão da disciplina ou até mesmo, </w:t>
        </w:r>
      </w:ins>
      <w:ins w:id="157" w:author="Henrique Borges Toninatto" w:date="2020-02-26T10:50:00Z">
        <w:r w:rsidR="00780532">
          <w:t xml:space="preserve">na desistência </w:t>
        </w:r>
      </w:ins>
      <w:ins w:id="158" w:author="Henrique Borges Toninatto" w:date="2020-02-26T10:46:00Z">
        <w:r w:rsidR="004C19EA">
          <w:t>do curso.</w:t>
        </w:r>
      </w:ins>
    </w:p>
    <w:p w14:paraId="594F82D0" w14:textId="76A1C2E1" w:rsidR="002A4302" w:rsidRPr="00736297" w:rsidRDefault="002A4302" w:rsidP="00432B28">
      <w:pPr>
        <w:jc w:val="both"/>
        <w:rPr>
          <w:ins w:id="159" w:author="Henrique Borges Toninatto" w:date="2020-02-25T22:22:00Z"/>
          <w:rPrChange w:id="160" w:author="Henrique Borges Toninatto" w:date="2020-02-26T10:07:00Z">
            <w:rPr>
              <w:ins w:id="161" w:author="Henrique Borges Toninatto" w:date="2020-02-25T22:22:00Z"/>
              <w:bCs/>
              <w:color w:val="1A1919"/>
              <w:shd w:val="clear" w:color="auto" w:fill="FFFFFF"/>
            </w:rPr>
          </w:rPrChange>
        </w:rPr>
      </w:pPr>
      <w:ins w:id="162" w:author="Henrique Borges Toninatto" w:date="2020-02-26T11:00:00Z">
        <w:r>
          <w:tab/>
        </w:r>
      </w:ins>
      <w:ins w:id="163" w:author="Henrique Borges Toninatto" w:date="2020-02-26T16:58:00Z">
        <w:r w:rsidR="00243646" w:rsidRPr="00243646">
          <w:t>Pensando-se nesse problema, surge como necessidade a busca por novos métodos, tecnologias e ferramentas que possam auxiliar no ensino-aprendizagem do pensamento lógico, fazendo com que este primeiro contato ocorra de uma forma mais instigante e desafiadora, e que forneça um escopo maior de ângulos de visão para o aluno e perceba as mais diversas aplicações  que o seu conhecimento adquirido pode proporcionar.</w:t>
        </w:r>
      </w:ins>
    </w:p>
    <w:p w14:paraId="6439555B" w14:textId="0AC29C1C" w:rsidR="00A64EEF" w:rsidRDefault="00A64EEF" w:rsidP="00432B28">
      <w:pPr>
        <w:jc w:val="both"/>
        <w:rPr>
          <w:ins w:id="164" w:author="Henrique Borges Toninatto" w:date="2020-02-26T14:10:00Z"/>
          <w:bCs/>
          <w:color w:val="1A1919"/>
          <w:shd w:val="clear" w:color="auto" w:fill="FFFFFF"/>
        </w:rPr>
      </w:pPr>
      <w:ins w:id="165" w:author="Henrique Borges Toninatto" w:date="2020-02-25T22:22:00Z">
        <w:r>
          <w:rPr>
            <w:bCs/>
            <w:color w:val="1A1919"/>
            <w:shd w:val="clear" w:color="auto" w:fill="FFFFFF"/>
          </w:rPr>
          <w:tab/>
        </w:r>
      </w:ins>
    </w:p>
    <w:p w14:paraId="66EB8B80" w14:textId="7F31E6EB" w:rsidR="00867ADA" w:rsidDel="00DB3306" w:rsidRDefault="00867ADA" w:rsidP="00432B28">
      <w:pPr>
        <w:jc w:val="both"/>
        <w:rPr>
          <w:del w:id="166" w:author="Henrique Borges Toninatto" w:date="2020-02-26T14:11:00Z"/>
          <w:b/>
          <w:color w:val="1A1919"/>
          <w:shd w:val="clear" w:color="auto" w:fill="FFFFFF"/>
        </w:rPr>
      </w:pPr>
      <w:ins w:id="167" w:author="Henrique Borges Toninatto" w:date="2020-02-26T14:11:00Z">
        <w:r w:rsidRPr="00DB3306">
          <w:rPr>
            <w:b/>
            <w:color w:val="1A1919"/>
            <w:shd w:val="clear" w:color="auto" w:fill="FFFFFF"/>
            <w:rPrChange w:id="168" w:author="Henrique Borges Toninatto" w:date="2020-02-26T14:12:00Z">
              <w:rPr>
                <w:bCs/>
                <w:color w:val="1A1919"/>
                <w:shd w:val="clear" w:color="auto" w:fill="FFFFFF"/>
              </w:rPr>
            </w:rPrChange>
          </w:rPr>
          <w:t>Ensino tradicional de Algoritmos e Programação</w:t>
        </w:r>
      </w:ins>
    </w:p>
    <w:p w14:paraId="3874C81F" w14:textId="77777777" w:rsidR="00DB3306" w:rsidRPr="00DB3306" w:rsidRDefault="00DB3306" w:rsidP="00432B28">
      <w:pPr>
        <w:jc w:val="both"/>
        <w:rPr>
          <w:ins w:id="169" w:author="Henrique Borges Toninatto" w:date="2020-02-26T14:12:00Z"/>
          <w:b/>
          <w:color w:val="1A1919"/>
          <w:shd w:val="clear" w:color="auto" w:fill="FFFFFF"/>
          <w:rPrChange w:id="170" w:author="Henrique Borges Toninatto" w:date="2020-02-26T14:12:00Z">
            <w:rPr>
              <w:ins w:id="171" w:author="Henrique Borges Toninatto" w:date="2020-02-26T14:12:00Z"/>
              <w:bCs/>
              <w:color w:val="1A1919"/>
              <w:shd w:val="clear" w:color="auto" w:fill="FFFFFF"/>
            </w:rPr>
          </w:rPrChange>
        </w:rPr>
      </w:pPr>
    </w:p>
    <w:p w14:paraId="183A7CFF" w14:textId="20B725BD" w:rsidR="00DB3306" w:rsidRDefault="00DB3306" w:rsidP="00432B28">
      <w:pPr>
        <w:jc w:val="both"/>
        <w:rPr>
          <w:ins w:id="172" w:author="Henrique Borges Toninatto" w:date="2020-02-26T14:24:00Z"/>
        </w:rPr>
      </w:pPr>
      <w:ins w:id="173" w:author="Henrique Borges Toninatto" w:date="2020-02-26T14:12:00Z">
        <w:r>
          <w:rPr>
            <w:b/>
            <w:color w:val="1A1919"/>
            <w:shd w:val="clear" w:color="auto" w:fill="FFFFFF"/>
          </w:rPr>
          <w:tab/>
        </w:r>
        <w:r w:rsidRPr="004205D0">
          <w:rPr>
            <w:rPrChange w:id="174" w:author="Henrique Borges Toninatto" w:date="2020-02-26T14:23:00Z">
              <w:rPr>
                <w:bCs/>
                <w:color w:val="1A1919"/>
                <w:shd w:val="clear" w:color="auto" w:fill="FFFFFF"/>
              </w:rPr>
            </w:rPrChange>
          </w:rPr>
          <w:t>Atualmente, o ensino da lógica de programação e algo</w:t>
        </w:r>
      </w:ins>
      <w:ins w:id="175" w:author="Henrique Borges Toninatto" w:date="2020-02-26T14:13:00Z">
        <w:r w:rsidRPr="004205D0">
          <w:rPr>
            <w:rPrChange w:id="176" w:author="Henrique Borges Toninatto" w:date="2020-02-26T14:23:00Z">
              <w:rPr>
                <w:bCs/>
                <w:color w:val="1A1919"/>
                <w:shd w:val="clear" w:color="auto" w:fill="FFFFFF"/>
              </w:rPr>
            </w:rPrChange>
          </w:rPr>
          <w:t>ritmos no Brasil acontece principalmente em cursos superiores</w:t>
        </w:r>
      </w:ins>
      <w:ins w:id="177" w:author="Henrique Borges Toninatto" w:date="2020-02-26T14:14:00Z">
        <w:r w:rsidRPr="004205D0">
          <w:rPr>
            <w:rPrChange w:id="178" w:author="Henrique Borges Toninatto" w:date="2020-02-26T14:23:00Z">
              <w:rPr>
                <w:bCs/>
                <w:color w:val="1A1919"/>
                <w:shd w:val="clear" w:color="auto" w:fill="FFFFFF"/>
              </w:rPr>
            </w:rPrChange>
          </w:rPr>
          <w:t xml:space="preserve"> na área de Computação e informática, ou em cursos profissionalizantes. </w:t>
        </w:r>
      </w:ins>
    </w:p>
    <w:p w14:paraId="2D2F96AF" w14:textId="235EF146" w:rsidR="004205D0" w:rsidRDefault="004205D0" w:rsidP="00432B28">
      <w:pPr>
        <w:jc w:val="both"/>
        <w:rPr>
          <w:ins w:id="179" w:author="Henrique Borges Toninatto" w:date="2020-02-26T14:52:00Z"/>
        </w:rPr>
      </w:pPr>
      <w:ins w:id="180" w:author="Henrique Borges Toninatto" w:date="2020-02-26T14:24:00Z">
        <w:r>
          <w:tab/>
          <w:t xml:space="preserve">De acordo com as </w:t>
        </w:r>
      </w:ins>
      <w:ins w:id="181" w:author="Henrique Borges Toninatto" w:date="2020-02-26T14:48:00Z">
        <w:r w:rsidR="00E723C1">
          <w:t>Diretrizes Curriculares Nacionais para os cursos de graduação em Computação</w:t>
        </w:r>
      </w:ins>
      <w:ins w:id="182" w:author="Henrique Borges Toninatto" w:date="2020-02-26T14:27:00Z">
        <w:r>
          <w:t xml:space="preserve">, </w:t>
        </w:r>
      </w:ins>
      <w:ins w:id="183" w:author="Henrique Borges Toninatto" w:date="2020-02-26T14:49:00Z">
        <w:r w:rsidR="00E723C1">
          <w:t>lógica e algori</w:t>
        </w:r>
      </w:ins>
      <w:ins w:id="184" w:author="Henrique Borges Toninatto" w:date="2020-02-26T14:50:00Z">
        <w:r w:rsidR="00E723C1">
          <w:t>tmos fazem parte dos c</w:t>
        </w:r>
        <w:r w:rsidR="00E723C1">
          <w:t xml:space="preserve">onteúdos </w:t>
        </w:r>
        <w:r w:rsidR="00E723C1">
          <w:t>c</w:t>
        </w:r>
        <w:r w:rsidR="00E723C1">
          <w:t xml:space="preserve">urriculares da </w:t>
        </w:r>
        <w:r w:rsidR="00E723C1">
          <w:t>f</w:t>
        </w:r>
        <w:r w:rsidR="00E723C1">
          <w:t xml:space="preserve">ormação </w:t>
        </w:r>
        <w:r w:rsidR="00E723C1">
          <w:t>t</w:t>
        </w:r>
        <w:r w:rsidR="00E723C1">
          <w:t xml:space="preserve">ecnológica e </w:t>
        </w:r>
        <w:r w:rsidR="00E723C1">
          <w:t>b</w:t>
        </w:r>
        <w:r w:rsidR="00E723C1">
          <w:t xml:space="preserve">ásica para todos os </w:t>
        </w:r>
        <w:r w:rsidR="00E723C1">
          <w:t>c</w:t>
        </w:r>
        <w:r w:rsidR="00E723C1">
          <w:t xml:space="preserve">ursos de </w:t>
        </w:r>
        <w:r w:rsidR="00E723C1">
          <w:t>b</w:t>
        </w:r>
        <w:r w:rsidR="00E723C1">
          <w:t xml:space="preserve">acharelado e de </w:t>
        </w:r>
        <w:r w:rsidR="00E723C1">
          <w:t>l</w:t>
        </w:r>
        <w:r w:rsidR="00E723C1">
          <w:t>icenciatura</w:t>
        </w:r>
      </w:ins>
      <w:ins w:id="185" w:author="Henrique Borges Toninatto" w:date="2020-02-26T14:51:00Z">
        <w:r w:rsidR="00E723C1">
          <w:t xml:space="preserve"> </w:t>
        </w:r>
      </w:ins>
      <w:customXmlInsRangeStart w:id="186" w:author="Henrique Borges Toninatto" w:date="2020-02-26T14:51:00Z"/>
      <w:sdt>
        <w:sdtPr>
          <w:id w:val="173388336"/>
          <w:citation/>
        </w:sdtPr>
        <w:sdtContent>
          <w:customXmlInsRangeEnd w:id="186"/>
          <w:ins w:id="187" w:author="Henrique Borges Toninatto" w:date="2020-02-26T14:51:00Z">
            <w:r w:rsidR="00E723C1">
              <w:fldChar w:fldCharType="begin"/>
            </w:r>
            <w:r w:rsidR="00E723C1">
              <w:instrText xml:space="preserve"> CITATION Min12 \l 1046 </w:instrText>
            </w:r>
          </w:ins>
          <w:r w:rsidR="00E723C1">
            <w:fldChar w:fldCharType="separate"/>
          </w:r>
          <w:ins w:id="188" w:author="Henrique Borges Toninatto" w:date="2020-02-26T14:51:00Z">
            <w:r w:rsidR="00E723C1">
              <w:rPr>
                <w:noProof/>
              </w:rPr>
              <w:t>(Ministério da Educação, 2012)</w:t>
            </w:r>
            <w:r w:rsidR="00E723C1">
              <w:fldChar w:fldCharType="end"/>
            </w:r>
          </w:ins>
          <w:customXmlInsRangeStart w:id="189" w:author="Henrique Borges Toninatto" w:date="2020-02-26T14:51:00Z"/>
        </w:sdtContent>
      </w:sdt>
      <w:customXmlInsRangeEnd w:id="189"/>
      <w:ins w:id="190" w:author="Henrique Borges Toninatto" w:date="2020-02-26T14:50:00Z">
        <w:r w:rsidR="00E723C1">
          <w:t xml:space="preserve">. </w:t>
        </w:r>
      </w:ins>
    </w:p>
    <w:p w14:paraId="025CC9CE" w14:textId="0A7E2D5B" w:rsidR="00E723C1" w:rsidRDefault="00E723C1" w:rsidP="00432B28">
      <w:pPr>
        <w:jc w:val="both"/>
        <w:rPr>
          <w:ins w:id="191" w:author="Henrique Borges Toninatto" w:date="2020-02-26T15:14:00Z"/>
        </w:rPr>
      </w:pPr>
      <w:ins w:id="192" w:author="Henrique Borges Toninatto" w:date="2020-02-26T14:52:00Z">
        <w:r>
          <w:tab/>
          <w:t xml:space="preserve">Geralmente esses conteúdos estão inseridos nas disciplinas </w:t>
        </w:r>
      </w:ins>
      <w:ins w:id="193" w:author="Henrique Borges Toninatto" w:date="2020-02-26T14:53:00Z">
        <w:r>
          <w:t>introdutórias identificadas como: Lógica de programação, Algoritmos, Linguagens de programação, entre outros.</w:t>
        </w:r>
      </w:ins>
      <w:ins w:id="194" w:author="Henrique Borges Toninatto" w:date="2020-02-26T14:54:00Z">
        <w:r>
          <w:t xml:space="preserve"> E tem como objetivo introduzir ao aluno conceitos básicos de programação, </w:t>
        </w:r>
      </w:ins>
      <w:ins w:id="195" w:author="Henrique Borges Toninatto" w:date="2020-02-26T14:56:00Z">
        <w:r>
          <w:t xml:space="preserve">como </w:t>
        </w:r>
      </w:ins>
      <w:ins w:id="196" w:author="Henrique Borges Toninatto" w:date="2020-02-26T14:57:00Z">
        <w:r>
          <w:t xml:space="preserve">pensamento crítico, </w:t>
        </w:r>
      </w:ins>
      <w:ins w:id="197" w:author="Henrique Borges Toninatto" w:date="2020-02-26T14:56:00Z">
        <w:r>
          <w:t xml:space="preserve">abstração de problemas, </w:t>
        </w:r>
      </w:ins>
      <w:ins w:id="198" w:author="Henrique Borges Toninatto" w:date="2020-02-26T16:53:00Z">
        <w:r w:rsidR="00243646">
          <w:t xml:space="preserve">as </w:t>
        </w:r>
      </w:ins>
      <w:ins w:id="199" w:author="Henrique Borges Toninatto" w:date="2020-02-26T14:56:00Z">
        <w:r>
          <w:t>sequências de passos para resol</w:t>
        </w:r>
      </w:ins>
      <w:ins w:id="200" w:author="Henrique Borges Toninatto" w:date="2020-02-26T15:24:00Z">
        <w:r w:rsidR="00863765">
          <w:t>vê-los</w:t>
        </w:r>
      </w:ins>
      <w:ins w:id="201" w:author="Henrique Borges Toninatto" w:date="2020-02-26T14:57:00Z">
        <w:r w:rsidR="00BF304F">
          <w:t xml:space="preserve">, </w:t>
        </w:r>
      </w:ins>
      <w:ins w:id="202" w:author="Henrique Borges Toninatto" w:date="2020-02-26T14:58:00Z">
        <w:r w:rsidR="00BF304F">
          <w:t xml:space="preserve">verificação dos resultados, </w:t>
        </w:r>
      </w:ins>
      <w:ins w:id="203" w:author="Henrique Borges Toninatto" w:date="2020-02-26T14:57:00Z">
        <w:r w:rsidR="00BF304F">
          <w:t>entre outros.</w:t>
        </w:r>
      </w:ins>
    </w:p>
    <w:p w14:paraId="2F21CB40" w14:textId="154520F6" w:rsidR="002E2898" w:rsidRDefault="00FC3206" w:rsidP="00432B28">
      <w:pPr>
        <w:jc w:val="both"/>
        <w:rPr>
          <w:ins w:id="204" w:author="Henrique Borges Toninatto" w:date="2020-02-26T15:25:00Z"/>
        </w:rPr>
      </w:pPr>
      <w:ins w:id="205" w:author="Henrique Borges Toninatto" w:date="2020-02-26T15:14:00Z">
        <w:r>
          <w:lastRenderedPageBreak/>
          <w:tab/>
        </w:r>
      </w:ins>
      <w:ins w:id="206" w:author="Henrique Borges Toninatto" w:date="2020-02-26T15:05:00Z">
        <w:r w:rsidR="002E2898">
          <w:t xml:space="preserve">De modo </w:t>
        </w:r>
      </w:ins>
      <w:ins w:id="207" w:author="Henrique Borges Toninatto" w:date="2020-02-26T15:06:00Z">
        <w:r w:rsidR="002E2898">
          <w:t xml:space="preserve">geral, </w:t>
        </w:r>
      </w:ins>
      <w:ins w:id="208" w:author="Henrique Borges Toninatto" w:date="2020-02-26T16:54:00Z">
        <w:r w:rsidR="00243646">
          <w:t>a ementa destas disciplinas iniciais contempla</w:t>
        </w:r>
      </w:ins>
      <w:ins w:id="209" w:author="Henrique Borges Toninatto" w:date="2020-02-26T15:06:00Z">
        <w:r w:rsidR="002E2898">
          <w:t xml:space="preserve"> assuntos como a re</w:t>
        </w:r>
      </w:ins>
      <w:ins w:id="210" w:author="Henrique Borges Toninatto" w:date="2020-02-26T15:07:00Z">
        <w:r w:rsidR="002E2898">
          <w:t>solução de problemas utilizando algoritmos e raciocínio lógico, tipos de dados, variáveis e constantes</w:t>
        </w:r>
      </w:ins>
      <w:ins w:id="211" w:author="Henrique Borges Toninatto" w:date="2020-02-26T15:08:00Z">
        <w:r>
          <w:t xml:space="preserve">, expressões, operadores </w:t>
        </w:r>
      </w:ins>
      <w:ins w:id="212" w:author="Henrique Borges Toninatto" w:date="2020-02-26T15:11:00Z">
        <w:r>
          <w:t xml:space="preserve">de atribuição, </w:t>
        </w:r>
      </w:ins>
      <w:ins w:id="213" w:author="Henrique Borges Toninatto" w:date="2020-02-26T15:08:00Z">
        <w:r>
          <w:t>matemáticos e lógicos, estruturas de controle,</w:t>
        </w:r>
      </w:ins>
      <w:ins w:id="214" w:author="Henrique Borges Toninatto" w:date="2020-02-26T15:09:00Z">
        <w:r>
          <w:t xml:space="preserve"> condicionais</w:t>
        </w:r>
      </w:ins>
      <w:ins w:id="215" w:author="Henrique Borges Toninatto" w:date="2020-02-26T16:54:00Z">
        <w:r w:rsidR="00243646">
          <w:t>,</w:t>
        </w:r>
      </w:ins>
      <w:ins w:id="216" w:author="Henrique Borges Toninatto" w:date="2020-02-26T15:09:00Z">
        <w:r>
          <w:t xml:space="preserve"> estruturas de repetição</w:t>
        </w:r>
      </w:ins>
      <w:ins w:id="217" w:author="Henrique Borges Toninatto" w:date="2020-02-26T15:10:00Z">
        <w:r>
          <w:t>; e estruturas básicas de dados</w:t>
        </w:r>
      </w:ins>
      <w:ins w:id="218" w:author="Henrique Borges Toninatto" w:date="2020-02-26T16:55:00Z">
        <w:r w:rsidR="00243646">
          <w:t>, por exemplo,</w:t>
        </w:r>
      </w:ins>
      <w:ins w:id="219" w:author="Henrique Borges Toninatto" w:date="2020-02-26T15:10:00Z">
        <w:r>
          <w:t xml:space="preserve"> vetores, matrizes e funções.</w:t>
        </w:r>
      </w:ins>
    </w:p>
    <w:p w14:paraId="0C22FAC9" w14:textId="3A130C7E" w:rsidR="00253FC1" w:rsidRDefault="00863765" w:rsidP="00253FC1">
      <w:pPr>
        <w:jc w:val="both"/>
        <w:rPr>
          <w:ins w:id="220" w:author="Henrique Borges Toninatto" w:date="2020-02-26T17:10:00Z"/>
        </w:rPr>
      </w:pPr>
      <w:ins w:id="221" w:author="Henrique Borges Toninatto" w:date="2020-02-26T15:25:00Z">
        <w:r>
          <w:tab/>
        </w:r>
      </w:ins>
      <w:ins w:id="222" w:author="Henrique Borges Toninatto" w:date="2020-02-26T17:09:00Z">
        <w:r w:rsidR="00253FC1" w:rsidRPr="00253FC1">
          <w:t xml:space="preserve">Por estas disciplinas terem uma grande carga de conceitos abstratos, não sendo considerados de simples compreensão, os alunos iniciantes sentem dificuldades de assimilar e pôr em prática estes conceitos, e como consequência, serem um dos principais motivos pela alta taxa de evasão e reprovação nos cursos da área de Computação </w:t>
        </w:r>
      </w:ins>
      <w:customXmlInsRangeStart w:id="223" w:author="Henrique Borges Toninatto" w:date="2020-02-26T17:09:00Z"/>
      <w:sdt>
        <w:sdtPr>
          <w:id w:val="70479125"/>
          <w:citation/>
        </w:sdtPr>
        <w:sdtContent>
          <w:customXmlInsRangeEnd w:id="223"/>
          <w:ins w:id="224" w:author="Henrique Borges Toninatto" w:date="2020-02-26T17:09:00Z">
            <w:r w:rsidR="00253FC1">
              <w:fldChar w:fldCharType="begin"/>
            </w:r>
            <w:r w:rsidR="00253FC1">
              <w:instrText xml:space="preserve"> CITATION Tat16 \l 1046 </w:instrText>
            </w:r>
          </w:ins>
          <w:r w:rsidR="00253FC1">
            <w:fldChar w:fldCharType="separate"/>
          </w:r>
          <w:ins w:id="225" w:author="Henrique Borges Toninatto" w:date="2020-02-26T17:09:00Z">
            <w:r w:rsidR="00253FC1">
              <w:rPr>
                <w:noProof/>
              </w:rPr>
              <w:t>(Silva, Melo, &amp; Tedesco, 2016)</w:t>
            </w:r>
            <w:r w:rsidR="00253FC1">
              <w:fldChar w:fldCharType="end"/>
            </w:r>
          </w:ins>
          <w:customXmlInsRangeStart w:id="226" w:author="Henrique Borges Toninatto" w:date="2020-02-26T17:09:00Z"/>
        </w:sdtContent>
      </w:sdt>
      <w:customXmlInsRangeEnd w:id="226"/>
      <w:ins w:id="227" w:author="Henrique Borges Toninatto" w:date="2020-02-26T17:09:00Z">
        <w:r w:rsidR="00253FC1">
          <w:t>.</w:t>
        </w:r>
        <w:r w:rsidR="00253FC1" w:rsidRPr="00253FC1">
          <w:t xml:space="preserve"> </w:t>
        </w:r>
      </w:ins>
    </w:p>
    <w:p w14:paraId="6D14011C" w14:textId="100A4021" w:rsidR="00243646" w:rsidRDefault="00253FC1" w:rsidP="00243646">
      <w:pPr>
        <w:jc w:val="both"/>
        <w:rPr>
          <w:ins w:id="228" w:author="Henrique Borges Toninatto" w:date="2020-02-26T16:51:00Z"/>
        </w:rPr>
      </w:pPr>
      <w:ins w:id="229" w:author="Henrique Borges Toninatto" w:date="2020-02-26T17:10:00Z">
        <w:r>
          <w:tab/>
          <w:t xml:space="preserve"> </w:t>
        </w:r>
      </w:ins>
      <w:ins w:id="230" w:author="Henrique Borges Toninatto" w:date="2020-02-26T16:49:00Z">
        <w:r w:rsidR="00703FDD">
          <w:t>Deve-se levar em conta também que o método</w:t>
        </w:r>
      </w:ins>
      <w:ins w:id="231" w:author="Henrique Borges Toninatto" w:date="2020-02-26T16:48:00Z">
        <w:r w:rsidR="00703FDD" w:rsidRPr="00703FDD">
          <w:t xml:space="preserve"> de ensino apresentado na disciplina é centrado na transmissão de informação do professor, que é quem detém o aprendizado, para o aluno, através de conteúdos com embasamentos teóricos, exemplos e propostas de exercícios. Porém, esses métodos tradicionais na maioria dos casos não se adequam às necessidades dos alunos, visto que os professores por restrições temporais não conseguem dar o feedback e supervisão adequados e necessários para cada aluno, não conseguindo assim identificar e explorar facilidades e dificuldades que cada indivíduo possa vir a possuir no processo de aprendizagem da disciplina.</w:t>
        </w:r>
      </w:ins>
    </w:p>
    <w:p w14:paraId="7A99D997" w14:textId="0980DE0B" w:rsidR="00243646" w:rsidRPr="00863765" w:rsidRDefault="00243646" w:rsidP="00243646">
      <w:pPr>
        <w:jc w:val="both"/>
        <w:rPr>
          <w:ins w:id="232" w:author="Henrique Borges Toninatto" w:date="2020-02-26T14:11:00Z"/>
          <w:rPrChange w:id="233" w:author="Henrique Borges Toninatto" w:date="2020-02-26T15:25:00Z">
            <w:rPr>
              <w:ins w:id="234" w:author="Henrique Borges Toninatto" w:date="2020-02-26T14:11:00Z"/>
              <w:b/>
              <w:color w:val="1A1919"/>
              <w:shd w:val="clear" w:color="auto" w:fill="FFFFFF"/>
            </w:rPr>
          </w:rPrChange>
        </w:rPr>
      </w:pPr>
      <w:ins w:id="235" w:author="Henrique Borges Toninatto" w:date="2020-02-26T16:51:00Z">
        <w:r>
          <w:tab/>
          <w:t xml:space="preserve">“Neste sentido, o ensino tradicional evidencia duas situações: estudantes habituados a serem indivíduos passivos dentro do ambiente escolar e estudantes/professores limitados pelo </w:t>
        </w:r>
      </w:ins>
      <w:ins w:id="236" w:author="Henrique Borges Toninatto" w:date="2020-02-26T16:52:00Z">
        <w:r>
          <w:t>tempo” (</w:t>
        </w:r>
      </w:ins>
      <w:ins w:id="237" w:author="Henrique Borges Toninatto" w:date="2020-02-26T16:51:00Z">
        <w:r>
          <w:t>AMARAL,2017)</w:t>
        </w:r>
      </w:ins>
      <w:ins w:id="238" w:author="Henrique Borges Toninatto" w:date="2020-02-26T16:52:00Z">
        <w:r>
          <w:t xml:space="preserve">. </w:t>
        </w:r>
      </w:ins>
      <w:ins w:id="239" w:author="Henrique Borges Toninatto" w:date="2020-02-26T16:51:00Z">
        <w:r>
          <w:t xml:space="preserve">Reconhecendo que os métodos implantados no ensino de algoritmos possuem brechas e podem ser melhorados, começamos a identificar alternativas tecnológicas que possam </w:t>
        </w:r>
      </w:ins>
      <w:ins w:id="240" w:author="Henrique Borges Toninatto" w:date="2020-02-26T17:15:00Z">
        <w:r w:rsidR="004824FB">
          <w:t>aprimorar</w:t>
        </w:r>
      </w:ins>
      <w:ins w:id="241" w:author="Henrique Borges Toninatto" w:date="2020-02-26T16:51:00Z">
        <w:r>
          <w:t xml:space="preserve"> este ensino, buscando assim melhorar o ambiente de aprendizado dos alunos.</w:t>
        </w:r>
      </w:ins>
      <w:bookmarkStart w:id="242" w:name="_GoBack"/>
      <w:bookmarkEnd w:id="242"/>
    </w:p>
    <w:p w14:paraId="3295922A" w14:textId="57394644" w:rsidR="00AB2898" w:rsidRPr="00190821" w:rsidRDefault="00432B28" w:rsidP="00432B28">
      <w:pPr>
        <w:jc w:val="both"/>
        <w:rPr>
          <w:b/>
          <w:color w:val="000000" w:themeColor="text1"/>
          <w:shd w:val="clear" w:color="auto" w:fill="FFFFFF"/>
        </w:rPr>
      </w:pPr>
      <w:r>
        <w:tab/>
        <w:t>O aumento exponencial dos dados no decorrer dos anos através do advento da internet e de diversos dispositivos como celulares e computadores ocasionou uma revolução no que tange a gestão da informação.</w:t>
      </w:r>
      <w:r w:rsidR="00BF1A9A">
        <w:t xml:space="preserve"> Essa mudança é responsável por uma geração de dados</w:t>
      </w:r>
      <w:r w:rsidR="00742A7B">
        <w:t xml:space="preserve"> </w:t>
      </w:r>
      <w:r w:rsidR="00BF1A9A">
        <w:t xml:space="preserve">cada vez maior e mais </w:t>
      </w:r>
      <w:r w:rsidR="004C6670">
        <w:t>complexa</w:t>
      </w:r>
      <w:r w:rsidR="00742A7B">
        <w:t xml:space="preserve">, esses </w:t>
      </w:r>
      <w:r w:rsidR="00BF1A9A" w:rsidRPr="00742A7B">
        <w:rPr>
          <w:shd w:val="clear" w:color="auto" w:fill="FFFFFF"/>
        </w:rPr>
        <w:t xml:space="preserve">conjuntos de dados são tão volumosos que </w:t>
      </w:r>
      <w:r w:rsidR="00742A7B">
        <w:rPr>
          <w:shd w:val="clear" w:color="auto" w:fill="FFFFFF"/>
        </w:rPr>
        <w:t>softwares tradicionais</w:t>
      </w:r>
      <w:r w:rsidR="00742A7B" w:rsidRPr="00742A7B">
        <w:rPr>
          <w:shd w:val="clear" w:color="auto" w:fill="FFFFFF"/>
        </w:rPr>
        <w:t xml:space="preserve"> de processamento de dados simplesmente não conseguem</w:t>
      </w:r>
      <w:r w:rsidR="00BF1A9A" w:rsidRPr="00742A7B">
        <w:rPr>
          <w:shd w:val="clear" w:color="auto" w:fill="FFFFFF"/>
        </w:rPr>
        <w:t xml:space="preserve"> gerenciá-los.</w:t>
      </w:r>
      <w:r w:rsidR="00742A7B">
        <w:rPr>
          <w:shd w:val="clear" w:color="auto" w:fill="FFFFFF"/>
        </w:rPr>
        <w:t xml:space="preserve"> Es</w:t>
      </w:r>
      <w:r w:rsidR="004C6670">
        <w:rPr>
          <w:shd w:val="clear" w:color="auto" w:fill="FFFFFF"/>
        </w:rPr>
        <w:t>s</w:t>
      </w:r>
      <w:r w:rsidR="00742A7B">
        <w:rPr>
          <w:shd w:val="clear" w:color="auto" w:fill="FFFFFF"/>
        </w:rPr>
        <w:t>e</w:t>
      </w:r>
      <w:r w:rsidR="004C6670">
        <w:rPr>
          <w:shd w:val="clear" w:color="auto" w:fill="FFFFFF"/>
        </w:rPr>
        <w:t xml:space="preserve"> grande volume de dados</w:t>
      </w:r>
      <w:r w:rsidR="00742A7B">
        <w:rPr>
          <w:shd w:val="clear" w:color="auto" w:fill="FFFFFF"/>
        </w:rPr>
        <w:t xml:space="preserve"> é o chamado </w:t>
      </w:r>
      <w:r w:rsidR="00742A7B" w:rsidRPr="00F80F00">
        <w:rPr>
          <w:i/>
          <w:shd w:val="clear" w:color="auto" w:fill="FFFFFF"/>
        </w:rPr>
        <w:t>Big Data</w:t>
      </w:r>
      <w:r w:rsidR="00742A7B">
        <w:rPr>
          <w:shd w:val="clear" w:color="auto" w:fill="FFFFFF"/>
        </w:rPr>
        <w:t xml:space="preserve"> (ORACLE</w:t>
      </w:r>
      <w:r w:rsidR="00742A7B" w:rsidRPr="00F16617">
        <w:rPr>
          <w:shd w:val="clear" w:color="auto" w:fill="FFFFFF"/>
        </w:rPr>
        <w:t>, [201-?]).</w:t>
      </w:r>
    </w:p>
    <w:p w14:paraId="0E305847" w14:textId="571D715B" w:rsidR="00260CCD" w:rsidRDefault="00AB2898" w:rsidP="00260CCD">
      <w:pPr>
        <w:jc w:val="both"/>
      </w:pPr>
      <w:r w:rsidRPr="00744C02">
        <w:rPr>
          <w:color w:val="000000" w:themeColor="text1"/>
          <w:shd w:val="clear" w:color="auto" w:fill="FFFFFF"/>
        </w:rPr>
        <w:tab/>
      </w:r>
      <w:r w:rsidR="00260CCD">
        <w:t xml:space="preserve">O desafio para as ferramentas de </w:t>
      </w:r>
      <w:r w:rsidR="00260CCD" w:rsidRPr="00F80F00">
        <w:rPr>
          <w:i/>
        </w:rPr>
        <w:t>Big Data</w:t>
      </w:r>
      <w:r w:rsidR="00260CCD">
        <w:t xml:space="preserve"> é</w:t>
      </w:r>
      <w:r w:rsidR="004C6670">
        <w:t>,</w:t>
      </w:r>
      <w:r w:rsidR="00260CCD">
        <w:t xml:space="preserve"> entre outros</w:t>
      </w:r>
      <w:r w:rsidR="004C6670">
        <w:t>,</w:t>
      </w:r>
      <w:r w:rsidR="00260CCD">
        <w:t xml:space="preserve"> a manipulação de dados semiestruturados e não estruturados no intuito de extrair valor des</w:t>
      </w:r>
      <w:r w:rsidR="004C6670">
        <w:t>s</w:t>
      </w:r>
      <w:r w:rsidR="00260CCD">
        <w:t>es através de correlações e outros processamentos de análise e então compreendê-los para que tragam valor ao determinado meio aplicável (GALDINO, 2011).</w:t>
      </w:r>
    </w:p>
    <w:p w14:paraId="6FB75EB4" w14:textId="72D2462F" w:rsidR="00260CCD" w:rsidRDefault="00260CCD" w:rsidP="00260CCD">
      <w:pPr>
        <w:jc w:val="both"/>
      </w:pPr>
      <w:r>
        <w:tab/>
        <w:t xml:space="preserve">O tratamento dos dados é realizado com o apoio de algoritmos inteligentes, que são </w:t>
      </w:r>
      <w:r w:rsidR="004C6670">
        <w:t xml:space="preserve">sequências </w:t>
      </w:r>
      <w:r>
        <w:t xml:space="preserve">de instruções que permitem que se </w:t>
      </w:r>
      <w:r w:rsidR="004C6670">
        <w:t>alcance</w:t>
      </w:r>
      <w:r>
        <w:t xml:space="preserve"> uma conclusão </w:t>
      </w:r>
      <w:r w:rsidR="004C6670">
        <w:t>e, assim, colaborar nas tomadas de decisões</w:t>
      </w:r>
      <w:r>
        <w:t>. Esses algoritmos</w:t>
      </w:r>
      <w:r w:rsidR="004C6670">
        <w:t xml:space="preserve"> podem ser considerados </w:t>
      </w:r>
      <w:r>
        <w:t xml:space="preserve">a “rede neural” do sistema e podem servir para fins diversos dependendo do propósito buscado </w:t>
      </w:r>
      <w:r w:rsidR="00773DFC">
        <w:t>por uma organização</w:t>
      </w:r>
      <w:r>
        <w:t xml:space="preserve">. </w:t>
      </w:r>
      <w:r w:rsidR="004C6670">
        <w:t>Por exemplo, u</w:t>
      </w:r>
      <w:r>
        <w:t xml:space="preserve">ma empresa pode compreender melhor o </w:t>
      </w:r>
      <w:r>
        <w:lastRenderedPageBreak/>
        <w:t xml:space="preserve">comportamento de um cliente, um médico pode saber se o paciente de uma clínica necessitará ser internado em determinado período ou de que maneira </w:t>
      </w:r>
      <w:r w:rsidR="004C6670">
        <w:t xml:space="preserve">seria </w:t>
      </w:r>
      <w:r>
        <w:t>possível reduzir despesas dentro de uma empresa (GALDINO, 2011).</w:t>
      </w:r>
    </w:p>
    <w:p w14:paraId="68B90118" w14:textId="77777777" w:rsidR="00260CCD" w:rsidRDefault="00260CCD" w:rsidP="00260CCD">
      <w:pPr>
        <w:jc w:val="both"/>
      </w:pPr>
      <w:r>
        <w:tab/>
        <w:t>Os algoritmos de sistemas preditivos, que com base em dados processados “predizem” um fato com grandes probabilidades de ocorrer, são um grande desafio a ser superado nessa lacuna que existe entre aplicabilidade em tempo real, e análise de dados anteriores para se tomar decisões (GALDINO, 2011).</w:t>
      </w:r>
    </w:p>
    <w:p w14:paraId="7D37F524" w14:textId="1C6BF087" w:rsidR="00AB2898" w:rsidRPr="00260CCD" w:rsidRDefault="00AB2898" w:rsidP="00B81E91">
      <w:pPr>
        <w:jc w:val="both"/>
        <w:rPr>
          <w:color w:val="000000" w:themeColor="text1"/>
          <w:shd w:val="clear" w:color="auto" w:fill="FFFFFF"/>
        </w:rPr>
      </w:pPr>
      <w:r w:rsidRPr="00744C02">
        <w:rPr>
          <w:color w:val="000000" w:themeColor="text1"/>
          <w:shd w:val="clear" w:color="auto" w:fill="FFFFFF"/>
        </w:rPr>
        <w:t xml:space="preserve"> </w:t>
      </w:r>
    </w:p>
    <w:p w14:paraId="66C45C63" w14:textId="57E94A90" w:rsidR="00CA3AC5" w:rsidRDefault="007C61E3" w:rsidP="00F87B59">
      <w:pPr>
        <w:pStyle w:val="PargrafodaLista"/>
        <w:numPr>
          <w:ilvl w:val="1"/>
          <w:numId w:val="8"/>
        </w:numPr>
        <w:jc w:val="both"/>
        <w:rPr>
          <w:b/>
        </w:rPr>
      </w:pPr>
      <w:proofErr w:type="spellStart"/>
      <w:r>
        <w:rPr>
          <w:b/>
        </w:rPr>
        <w:t>Machine</w:t>
      </w:r>
      <w:proofErr w:type="spellEnd"/>
      <w:r>
        <w:rPr>
          <w:b/>
        </w:rPr>
        <w:t xml:space="preserve"> Learning</w:t>
      </w:r>
    </w:p>
    <w:p w14:paraId="16193AFA" w14:textId="77777777" w:rsidR="006C3CE1" w:rsidRDefault="006C3CE1" w:rsidP="006C3CE1">
      <w:pPr>
        <w:pStyle w:val="Abstract"/>
        <w:tabs>
          <w:tab w:val="clear" w:pos="720"/>
        </w:tabs>
        <w:spacing w:before="0" w:after="0"/>
        <w:ind w:left="0" w:right="0"/>
        <w:rPr>
          <w:rFonts w:ascii="Times New Roman" w:hAnsi="Times New Roman"/>
          <w:i w:val="0"/>
        </w:rPr>
      </w:pPr>
    </w:p>
    <w:p w14:paraId="6824458E" w14:textId="087E4C84" w:rsidR="007C61E3" w:rsidRDefault="007C61E3" w:rsidP="007C61E3">
      <w:pPr>
        <w:jc w:val="both"/>
      </w:pPr>
      <w:r>
        <w:tab/>
      </w:r>
      <w:proofErr w:type="spellStart"/>
      <w:r w:rsidRPr="007C61E3">
        <w:rPr>
          <w:i/>
        </w:rPr>
        <w:t>Machine</w:t>
      </w:r>
      <w:proofErr w:type="spellEnd"/>
      <w:r w:rsidRPr="007C61E3">
        <w:rPr>
          <w:i/>
        </w:rPr>
        <w:t xml:space="preserve"> Learning</w:t>
      </w:r>
      <w:r>
        <w:t xml:space="preserve">, ou Aprendizado de Máquina, é um ramo da área de Inteligência Artificial que estuda sistemas capazes de aprender e criar regras a partir de dados (BERGER, 2014). Nas últimas duas décadas, o Aprendizado de Máquina se tornou um dos pilares da tecnologia da informação e, com a crescente quantidade de dados se tornando disponível, há boas razões para acreditar que a análise inteligente de dados se tornará ainda mais penetrante como fator necessário para o progresso tecnológico (SMOLA, 2010). </w:t>
      </w:r>
    </w:p>
    <w:p w14:paraId="528D405C" w14:textId="03CE0A63" w:rsidR="007C61E3" w:rsidRDefault="007C61E3" w:rsidP="007C61E3">
      <w:pPr>
        <w:jc w:val="both"/>
      </w:pPr>
      <w:r>
        <w:tab/>
        <w:t xml:space="preserve">O principal objetivo do </w:t>
      </w:r>
      <w:proofErr w:type="spellStart"/>
      <w:r w:rsidRPr="007C61E3">
        <w:rPr>
          <w:i/>
        </w:rPr>
        <w:t>Machine</w:t>
      </w:r>
      <w:proofErr w:type="spellEnd"/>
      <w:r w:rsidRPr="007C61E3">
        <w:rPr>
          <w:i/>
        </w:rPr>
        <w:t xml:space="preserve"> Learning</w:t>
      </w:r>
      <w:r>
        <w:t>, é permitir que os computadores aprendam automaticamente sem intervenção humana e se ajustem de acordo</w:t>
      </w:r>
      <w:r w:rsidR="00E63AEF">
        <w:t xml:space="preserve"> com as necessidades do contexto</w:t>
      </w:r>
      <w:r>
        <w:t xml:space="preserve"> (TURNER, 2019). O processo de aprendizado começa com dados ou observações, como instrução, experiência direta, ou exemplos de extração de padrões dos dados e uso desses padrões para fazer previsões no futuro (BOSE, 2019).</w:t>
      </w:r>
    </w:p>
    <w:p w14:paraId="0FEAF938" w14:textId="14BFF6C0" w:rsidR="007C61E3" w:rsidRDefault="007C61E3" w:rsidP="007C61E3">
      <w:pPr>
        <w:pStyle w:val="NormalWeb"/>
        <w:shd w:val="clear" w:color="auto" w:fill="FFFFFF"/>
        <w:ind w:firstLine="360"/>
        <w:jc w:val="both"/>
        <w:rPr>
          <w:shd w:val="clear" w:color="auto" w:fill="FFFFFF"/>
        </w:rPr>
      </w:pPr>
      <w:r>
        <w:t xml:space="preserve">Operações de </w:t>
      </w:r>
      <w:proofErr w:type="spellStart"/>
      <w:r w:rsidRPr="007C61E3">
        <w:rPr>
          <w:i/>
        </w:rPr>
        <w:t>Machine</w:t>
      </w:r>
      <w:proofErr w:type="spellEnd"/>
      <w:r w:rsidRPr="007C61E3">
        <w:rPr>
          <w:i/>
        </w:rPr>
        <w:t xml:space="preserve"> Learning</w:t>
      </w:r>
      <w:r>
        <w:t xml:space="preserve"> podem ser tão complexas a ponto de ser tornarem de difícil entendimento para os seres humanos. Para contornar essa dificuldade e melhorar a manutenção para seu uso em Inteligência Analítica, extrai-se regras localizadas nas complexas saídas dos algoritmos ou utiliza-se técnicas de visualização afim de compreender os dados e implementar uma solução (PARIKH, 2014). </w:t>
      </w:r>
      <w:r w:rsidRPr="00F16617">
        <w:rPr>
          <w:shd w:val="clear" w:color="auto" w:fill="FFFFFF"/>
        </w:rPr>
        <w:t>Tudo isso significa que é possível produzir de forma rápida e automática modelos que permitam analisar dados maiores e muito mais complexos, proporcionando o fornecimento de resultados mais rápidos e precisos – mesmo em uma escala muito grande (CETAX, [201-?]).</w:t>
      </w:r>
    </w:p>
    <w:p w14:paraId="44678D1F" w14:textId="744FBCCA" w:rsidR="007C61E3" w:rsidRDefault="007C61E3" w:rsidP="007C61E3">
      <w:pPr>
        <w:jc w:val="both"/>
      </w:pPr>
      <w:r>
        <w:tab/>
        <w:t xml:space="preserve">Os algoritmos de </w:t>
      </w:r>
      <w:proofErr w:type="spellStart"/>
      <w:r w:rsidRPr="007C61E3">
        <w:rPr>
          <w:i/>
        </w:rPr>
        <w:t>Machine</w:t>
      </w:r>
      <w:proofErr w:type="spellEnd"/>
      <w:r w:rsidRPr="007C61E3">
        <w:rPr>
          <w:i/>
        </w:rPr>
        <w:t xml:space="preserve"> Learning</w:t>
      </w:r>
      <w:r>
        <w:t xml:space="preserve"> podem se enquadrar na categoria de </w:t>
      </w:r>
      <w:proofErr w:type="spellStart"/>
      <w:r w:rsidRPr="007C61E3">
        <w:rPr>
          <w:i/>
        </w:rPr>
        <w:t>Supervised</w:t>
      </w:r>
      <w:proofErr w:type="spellEnd"/>
      <w:r w:rsidRPr="007C61E3">
        <w:rPr>
          <w:i/>
        </w:rPr>
        <w:t xml:space="preserve">, </w:t>
      </w:r>
      <w:proofErr w:type="spellStart"/>
      <w:r w:rsidRPr="007C61E3">
        <w:rPr>
          <w:i/>
        </w:rPr>
        <w:t>Unsupervised</w:t>
      </w:r>
      <w:proofErr w:type="spellEnd"/>
      <w:r>
        <w:t xml:space="preserve">, ou </w:t>
      </w:r>
      <w:proofErr w:type="spellStart"/>
      <w:r w:rsidRPr="007C61E3">
        <w:rPr>
          <w:i/>
        </w:rPr>
        <w:t>Reinforced</w:t>
      </w:r>
      <w:proofErr w:type="spellEnd"/>
      <w:r w:rsidRPr="007C61E3">
        <w:rPr>
          <w:i/>
        </w:rPr>
        <w:t xml:space="preserve"> Learning</w:t>
      </w:r>
      <w:r>
        <w:t xml:space="preserve"> (aprendizado supervisionado, não supervisionado ou por reforço, respectivamente) </w:t>
      </w:r>
      <w:r w:rsidRPr="00773DFC">
        <w:t>(TURNER, 2019).</w:t>
      </w:r>
    </w:p>
    <w:p w14:paraId="070C1825" w14:textId="77777777" w:rsidR="007C61E3" w:rsidRPr="007C61E3" w:rsidRDefault="007C61E3" w:rsidP="007C61E3">
      <w:pPr>
        <w:pStyle w:val="NormalWeb"/>
        <w:shd w:val="clear" w:color="auto" w:fill="FFFFFF"/>
        <w:ind w:firstLine="360"/>
        <w:jc w:val="both"/>
        <w:rPr>
          <w:shd w:val="clear" w:color="auto" w:fill="FFFFFF"/>
        </w:rPr>
      </w:pPr>
      <w:r>
        <w:tab/>
        <w:t xml:space="preserve">Para o caso da aprendizagem supervisionada, espera-se que o humano forneça as entradas e as saídas desejadas e conceda o feedback com base na precisão das previsões durante o treinamento. Após a conclusão do treinamento, o mesmo algoritmo terá que aplicar que foi aplicado aos dados seguintes (TURNER, 2019). </w:t>
      </w:r>
      <w:r w:rsidRPr="00F16617">
        <w:t>O aspecto iterativo do aprendizado de máquina é importante porque, quando os modelos são expostos a novos dados, eles são capazes de se adaptar independentemente. Eles aprendem com computações anteriores para produzir decisões e resultados confiáveis, passíveis de repetição (SAS</w:t>
      </w:r>
      <w:r w:rsidRPr="00F16617">
        <w:rPr>
          <w:shd w:val="clear" w:color="auto" w:fill="FFFFFF"/>
        </w:rPr>
        <w:t>, [201-?]</w:t>
      </w:r>
      <w:r w:rsidRPr="00F16617">
        <w:t>).</w:t>
      </w:r>
    </w:p>
    <w:p w14:paraId="36DE7CE0" w14:textId="54FCD982" w:rsidR="005258C1" w:rsidRDefault="007C61E3" w:rsidP="007C61E3">
      <w:pPr>
        <w:jc w:val="both"/>
      </w:pPr>
      <w:r>
        <w:lastRenderedPageBreak/>
        <w:tab/>
        <w:t>Como nem todos os registros de dados coletados podem ser utilizados de modo a serem exemplos de aprendizado, os dados precisam ser filtrados. Cada registro de dados de treinamento é rotulado de acordo com o resultado esperado. O conjunto de dados resultante é denominado dados de treinamento. O qual é processado por uma técnica de aprendizado de máquina. Esta técnica examina a relação entre um registro de dados e a saída rotulada, e cria um modelo orientado por dados. Para qualquer novo dado, o modelo baseado em dados tenta dar o melhor resultado baseado nos dados aprendidos (JAHNKE, 2015).</w:t>
      </w:r>
    </w:p>
    <w:p w14:paraId="0FF3E22E" w14:textId="2DE2DEE2" w:rsidR="007C61E3" w:rsidRPr="007C61E3" w:rsidRDefault="007C61E3" w:rsidP="007C61E3">
      <w:pPr>
        <w:pStyle w:val="NormalWeb"/>
        <w:shd w:val="clear" w:color="auto" w:fill="FFFFFF"/>
        <w:ind w:firstLine="360"/>
        <w:jc w:val="both"/>
        <w:rPr>
          <w:shd w:val="clear" w:color="auto" w:fill="FFFFFF"/>
        </w:rPr>
      </w:pPr>
      <w:r w:rsidRPr="00F16617">
        <w:t xml:space="preserve">O aspecto iterativo </w:t>
      </w:r>
      <w:r>
        <w:t>da aprendizagem supervisionada</w:t>
      </w:r>
      <w:r w:rsidRPr="00F16617">
        <w:t xml:space="preserve"> é importante </w:t>
      </w:r>
      <w:r>
        <w:t>pois</w:t>
      </w:r>
      <w:r w:rsidRPr="00F16617">
        <w:t>, quando os modelos são expostos a novos dados, eles são capazes de se adaptar independentemente. Eles aprendem com computações anteriores para produzir decisões e resultados confiáveis, passíveis de repetição (SAS</w:t>
      </w:r>
      <w:r w:rsidRPr="00F16617">
        <w:rPr>
          <w:shd w:val="clear" w:color="auto" w:fill="FFFFFF"/>
        </w:rPr>
        <w:t>, [201-?]</w:t>
      </w:r>
      <w:r w:rsidRPr="00F16617">
        <w:t>).</w:t>
      </w:r>
    </w:p>
    <w:p w14:paraId="577645CA" w14:textId="77777777" w:rsidR="00F16617" w:rsidRDefault="00F16617" w:rsidP="00743F51"/>
    <w:p w14:paraId="6F603F81" w14:textId="2D554264" w:rsidR="00F16617" w:rsidRPr="00215B5E" w:rsidRDefault="00A50651" w:rsidP="00F16617">
      <w:pPr>
        <w:pStyle w:val="PargrafodaLista"/>
        <w:numPr>
          <w:ilvl w:val="1"/>
          <w:numId w:val="8"/>
        </w:numPr>
        <w:jc w:val="both"/>
        <w:rPr>
          <w:b/>
        </w:rPr>
      </w:pPr>
      <w:r>
        <w:rPr>
          <w:b/>
          <w:i/>
        </w:rPr>
        <w:t xml:space="preserve">Processamento de Linguagem Natural </w:t>
      </w:r>
    </w:p>
    <w:p w14:paraId="5A7131FF" w14:textId="06770B1A" w:rsidR="00F16617" w:rsidRDefault="00F16617" w:rsidP="00743F51"/>
    <w:p w14:paraId="4397FEB6" w14:textId="3AE0D4D0" w:rsidR="00A50651" w:rsidRDefault="00A50651" w:rsidP="00A50651">
      <w:pPr>
        <w:jc w:val="both"/>
      </w:pPr>
      <w:r>
        <w:tab/>
        <w:t xml:space="preserve">O </w:t>
      </w:r>
      <w:bookmarkStart w:id="243" w:name="_Hlk19825429"/>
      <w:r>
        <w:t>Processamento de Linguagem Natural</w:t>
      </w:r>
      <w:bookmarkEnd w:id="243"/>
      <w:r>
        <w:t>, ou PLN, é o nome dado a técnica, que estuda como computadores interpretam a linguagem natural falada ou escrita (CHOWDHURY, 2003). Ele resulta de diversas disciplinas, incluindo ciência da computação e linguística computacional, que buscam preencher a lacuna entre a comunicação humana e o entendimento dos computadores, escalando outras tarefas relacionadas à linguagem. Por exemplo, o PLN possibilita que computadores leiam textos, ouçam e interpretem falas, identifiquem sentimentos e determinem quais trechos são importantes (SAS, [201-?]).</w:t>
      </w:r>
    </w:p>
    <w:p w14:paraId="3A93FEA6" w14:textId="5343B876" w:rsidR="00A50651" w:rsidRDefault="00A50651" w:rsidP="00A50651">
      <w:pPr>
        <w:jc w:val="both"/>
      </w:pPr>
      <w:r>
        <w:tab/>
        <w:t>Existem diversos campos de uso para o PLN, como</w:t>
      </w:r>
      <w:r w:rsidR="00A5283F">
        <w:t xml:space="preserve"> o</w:t>
      </w:r>
      <w:r>
        <w:t xml:space="preserve"> processamento de textos, interface com usuário, reconhecimento de fala, sistemas especialistas, inteligência artificial e na interação entre </w:t>
      </w:r>
      <w:proofErr w:type="spellStart"/>
      <w:r w:rsidRPr="00204648">
        <w:rPr>
          <w:i/>
        </w:rPr>
        <w:t>Chatbots</w:t>
      </w:r>
      <w:proofErr w:type="spellEnd"/>
      <w:r>
        <w:t xml:space="preserve"> e seus usuários (</w:t>
      </w:r>
      <w:r w:rsidR="00232B74">
        <w:t>MARTINEZ</w:t>
      </w:r>
      <w:r>
        <w:t>, 2010). Seus métodos têm se tornado cada vez mais sofisticados, possibilitando constantemente novas aplicações.</w:t>
      </w:r>
    </w:p>
    <w:p w14:paraId="1FF18D49" w14:textId="6599B8A6" w:rsidR="00A50651" w:rsidRDefault="00A50651" w:rsidP="00A50651">
      <w:pPr>
        <w:jc w:val="both"/>
      </w:pPr>
      <w:r>
        <w:tab/>
        <w:t>As máquinas de hoje podem analisar mais dados baseados em linguagem do que seres humanos, sem fadiga</w:t>
      </w:r>
      <w:r w:rsidR="00F624E5">
        <w:t xml:space="preserve"> e</w:t>
      </w:r>
      <w:r>
        <w:t xml:space="preserve"> de maneira consistente. Devido a massiva quantidade de dados não-estruturados que é gerada todos os dias, de registros médicos a mídias sociais, a automação será imprescindível para uma análise de texto e fala completa e eficiente (SAS, [201-?]).</w:t>
      </w:r>
    </w:p>
    <w:p w14:paraId="5CC3559B" w14:textId="77777777" w:rsidR="00A50651" w:rsidRDefault="00A50651" w:rsidP="00A50651">
      <w:pPr>
        <w:jc w:val="both"/>
      </w:pPr>
    </w:p>
    <w:p w14:paraId="32493741" w14:textId="77777777" w:rsidR="00A50651" w:rsidRPr="00215B5E" w:rsidRDefault="00A50651" w:rsidP="00A50651">
      <w:pPr>
        <w:pStyle w:val="PargrafodaLista"/>
        <w:numPr>
          <w:ilvl w:val="1"/>
          <w:numId w:val="8"/>
        </w:numPr>
        <w:jc w:val="both"/>
        <w:rPr>
          <w:b/>
        </w:rPr>
      </w:pPr>
      <w:r>
        <w:rPr>
          <w:b/>
          <w:i/>
        </w:rPr>
        <w:t>Sistema de perguntas e respostas</w:t>
      </w:r>
    </w:p>
    <w:p w14:paraId="044A5270" w14:textId="77777777" w:rsidR="00A50651" w:rsidRDefault="00A50651" w:rsidP="00A50651">
      <w:pPr>
        <w:jc w:val="both"/>
      </w:pPr>
    </w:p>
    <w:p w14:paraId="29CAD507" w14:textId="77777777" w:rsidR="00F82673" w:rsidRDefault="00F82673" w:rsidP="00A50651">
      <w:pPr>
        <w:jc w:val="both"/>
      </w:pPr>
      <w:r>
        <w:lastRenderedPageBreak/>
        <w:tab/>
      </w:r>
      <w:r w:rsidR="003F0521">
        <w:t xml:space="preserve">Um sistema de perguntas e respostas é caracterizado pela análise de uma pergunta previamente realizada, retornando uma ou mais respostas, baseadas na pergunta </w:t>
      </w:r>
      <w:r w:rsidR="003F0521" w:rsidRPr="00E85F1A">
        <w:t>(LEE et al., 2001).</w:t>
      </w:r>
      <w:r w:rsidR="00A50651">
        <w:t xml:space="preserve"> </w:t>
      </w:r>
    </w:p>
    <w:p w14:paraId="5AA2D499" w14:textId="655B4176" w:rsidR="003F0521" w:rsidRPr="00A50651" w:rsidRDefault="00F82673" w:rsidP="00A50651">
      <w:pPr>
        <w:jc w:val="both"/>
      </w:pPr>
      <w:r>
        <w:tab/>
      </w:r>
      <w:r w:rsidR="003F0521" w:rsidRPr="003F0521">
        <w:rPr>
          <w:rFonts w:eastAsiaTheme="minorEastAsia"/>
        </w:rPr>
        <w:t>O domínio de sistema de perguntas e respostas, consiste em um domínio atrativo e um dos mais desafiadores para a área de Computação e Inteligência Artificial, pois requer a síntese de recuperação de informações, processamento de linguagem natural, representação de conhecimento, aprendizado de máquina e interfaces humano-computador (FERRUCCI et al., 2010).</w:t>
      </w:r>
    </w:p>
    <w:p w14:paraId="33C2CE0B" w14:textId="77777777" w:rsidR="003F0521" w:rsidRDefault="003F0521" w:rsidP="003F0521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Theme="minorEastAsia"/>
        </w:rPr>
      </w:pPr>
      <w:r w:rsidRPr="003F0521">
        <w:rPr>
          <w:rFonts w:eastAsiaTheme="minorEastAsia"/>
        </w:rPr>
        <w:t>O avanço nos sistemas de perguntas e respostas, pode auxiliar profissionais de diversas, seja em sistemas críticos ou sistemas tempo-sensíveis (como sistemas de saúde, comerciais, de segurança e de suporte ao consumidor) (FERRUCCI et al., 2010).</w:t>
      </w:r>
    </w:p>
    <w:p w14:paraId="3218D7F4" w14:textId="77777777" w:rsidR="003F0521" w:rsidRPr="00F16617" w:rsidRDefault="003F0521" w:rsidP="00743F51"/>
    <w:p w14:paraId="4ECDDC0F" w14:textId="77777777" w:rsidR="00215B5E" w:rsidRPr="00215B5E" w:rsidRDefault="00215B5E" w:rsidP="00215B5E">
      <w:pPr>
        <w:pStyle w:val="PargrafodaLista"/>
        <w:ind w:left="360"/>
        <w:jc w:val="both"/>
        <w:rPr>
          <w:b/>
        </w:rPr>
      </w:pPr>
    </w:p>
    <w:p w14:paraId="4A800B35" w14:textId="325C4B80" w:rsidR="00215B5E" w:rsidRDefault="003F0521" w:rsidP="00215B5E">
      <w:pPr>
        <w:pStyle w:val="PargrafodaLista"/>
        <w:numPr>
          <w:ilvl w:val="1"/>
          <w:numId w:val="8"/>
        </w:numPr>
        <w:jc w:val="both"/>
        <w:rPr>
          <w:b/>
        </w:rPr>
      </w:pPr>
      <w:proofErr w:type="spellStart"/>
      <w:r>
        <w:rPr>
          <w:b/>
          <w:i/>
        </w:rPr>
        <w:t>ChatBot</w:t>
      </w:r>
      <w:proofErr w:type="spellEnd"/>
    </w:p>
    <w:p w14:paraId="34945B32" w14:textId="77777777" w:rsidR="00E85F1A" w:rsidRPr="00215B5E" w:rsidRDefault="00E85F1A" w:rsidP="00E85F1A">
      <w:pPr>
        <w:pStyle w:val="PargrafodaLista"/>
        <w:ind w:left="360"/>
        <w:jc w:val="both"/>
        <w:rPr>
          <w:b/>
        </w:rPr>
      </w:pPr>
    </w:p>
    <w:p w14:paraId="01279BE0" w14:textId="09C214CF" w:rsidR="003D2167" w:rsidRDefault="006963FA" w:rsidP="001A35F1">
      <w:pPr>
        <w:jc w:val="both"/>
      </w:pPr>
      <w:r>
        <w:rPr>
          <w:i/>
        </w:rPr>
        <w:tab/>
      </w:r>
      <w:proofErr w:type="spellStart"/>
      <w:r w:rsidRPr="006963FA">
        <w:rPr>
          <w:i/>
        </w:rPr>
        <w:t>C</w:t>
      </w:r>
      <w:r w:rsidR="000D6003" w:rsidRPr="006963FA">
        <w:rPr>
          <w:i/>
        </w:rPr>
        <w:t>hatbots</w:t>
      </w:r>
      <w:proofErr w:type="spellEnd"/>
      <w:r>
        <w:t xml:space="preserve"> são</w:t>
      </w:r>
      <w:r w:rsidR="000D6003">
        <w:t xml:space="preserve"> sistemas computacionais que simulam o comportamento humano em conversas, capazes</w:t>
      </w:r>
      <w:r>
        <w:t xml:space="preserve"> </w:t>
      </w:r>
      <w:r w:rsidR="000D6003">
        <w:t>de analisar, interpretar e responder perguntas</w:t>
      </w:r>
      <w:r>
        <w:t xml:space="preserve"> </w:t>
      </w:r>
      <w:r w:rsidRPr="006963FA">
        <w:t>(</w:t>
      </w:r>
      <w:r w:rsidRPr="006963FA">
        <w:rPr>
          <w:rFonts w:eastAsiaTheme="minorEastAsia"/>
        </w:rPr>
        <w:t>SGANDERLA et al., 2003</w:t>
      </w:r>
      <w:r w:rsidRPr="006963FA">
        <w:t>)</w:t>
      </w:r>
      <w:r w:rsidR="000D6003" w:rsidRPr="006963FA">
        <w:t>.</w:t>
      </w:r>
      <w:r w:rsidR="00F71BB9">
        <w:t xml:space="preserve"> S</w:t>
      </w:r>
      <w:r w:rsidR="003D2167" w:rsidRPr="003D2167">
        <w:t>ão ferramentas produtivas que facilitam e agilizam as</w:t>
      </w:r>
      <w:r w:rsidR="003D2167">
        <w:t xml:space="preserve"> </w:t>
      </w:r>
      <w:r w:rsidR="003D2167" w:rsidRPr="003D2167">
        <w:t>atividades entre os indivíduos, essa facilidade ocorre pela comunicação</w:t>
      </w:r>
      <w:r w:rsidR="003D2167">
        <w:t xml:space="preserve"> </w:t>
      </w:r>
      <w:r w:rsidR="003D2167" w:rsidRPr="003D2167">
        <w:t>natural em que se é desenvolvida a conversa. É possível também</w:t>
      </w:r>
      <w:r w:rsidR="003D2167">
        <w:t xml:space="preserve"> </w:t>
      </w:r>
      <w:r w:rsidR="003D2167" w:rsidRPr="003D2167">
        <w:t xml:space="preserve">que </w:t>
      </w:r>
      <w:proofErr w:type="spellStart"/>
      <w:r w:rsidR="003D2167" w:rsidRPr="003D2167">
        <w:rPr>
          <w:i/>
        </w:rPr>
        <w:t>chatbots</w:t>
      </w:r>
      <w:proofErr w:type="spellEnd"/>
      <w:r w:rsidR="003D2167" w:rsidRPr="003D2167">
        <w:t xml:space="preserve"> consigam aprender novos conceitos com o próprio usuário</w:t>
      </w:r>
      <w:r w:rsidR="003D2167">
        <w:t xml:space="preserve"> </w:t>
      </w:r>
      <w:r w:rsidR="003D2167" w:rsidRPr="003D2167">
        <w:t>através da conversação (POLATIDIS, 2014).</w:t>
      </w:r>
    </w:p>
    <w:p w14:paraId="0A482554" w14:textId="66E79FD6" w:rsidR="00F71BB9" w:rsidRPr="00F71BB9" w:rsidRDefault="001A35F1" w:rsidP="00546BF5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Uma vez que, o </w:t>
      </w:r>
      <w:proofErr w:type="spellStart"/>
      <w:r w:rsidRPr="001A35F1">
        <w:rPr>
          <w:rFonts w:eastAsiaTheme="minorEastAsia"/>
          <w:i/>
        </w:rPr>
        <w:t>Chatbot</w:t>
      </w:r>
      <w:proofErr w:type="spellEnd"/>
      <w:r w:rsidR="00F71BB9" w:rsidRPr="00F71BB9">
        <w:rPr>
          <w:rFonts w:eastAsiaTheme="minorEastAsia"/>
        </w:rPr>
        <w:t xml:space="preserve"> é um programa utilizado para conversações entre sistemas e humanos, </w:t>
      </w:r>
      <w:r w:rsidR="00B874BF">
        <w:rPr>
          <w:rFonts w:eastAsiaTheme="minorEastAsia"/>
        </w:rPr>
        <w:t xml:space="preserve">se faz necessário </w:t>
      </w:r>
      <w:r w:rsidR="00F71BB9" w:rsidRPr="00F71BB9">
        <w:rPr>
          <w:rFonts w:eastAsiaTheme="minorEastAsia"/>
        </w:rPr>
        <w:t>uma interface gráfica apropriada para entrada e saída de dados, muitas vezes assumindo o lugar de</w:t>
      </w:r>
      <w:r w:rsidR="00D55825">
        <w:rPr>
          <w:rFonts w:eastAsiaTheme="minorEastAsia"/>
        </w:rPr>
        <w:t xml:space="preserve"> </w:t>
      </w:r>
      <w:r w:rsidR="00F71BB9" w:rsidRPr="00F71BB9">
        <w:rPr>
          <w:rFonts w:eastAsiaTheme="minorEastAsia"/>
        </w:rPr>
        <w:t xml:space="preserve">pessoas no atendimento ao cliente. </w:t>
      </w:r>
      <w:r w:rsidR="00B874BF">
        <w:rPr>
          <w:rFonts w:eastAsiaTheme="minorEastAsia"/>
        </w:rPr>
        <w:t>Para isso, s</w:t>
      </w:r>
      <w:r w:rsidR="00F71BB9" w:rsidRPr="00F71BB9">
        <w:rPr>
          <w:rFonts w:eastAsiaTheme="minorEastAsia"/>
        </w:rPr>
        <w:t>ão desenvolvidos utilizando técnicas como reconhecimento de digitação, similaridades de cadeias de caracteres ou técnicas sofisticadas de PLN (POLATIDIS, 2014).</w:t>
      </w:r>
    </w:p>
    <w:p w14:paraId="17C94874" w14:textId="77777777" w:rsidR="00F71BB9" w:rsidRPr="00F71BB9" w:rsidRDefault="00F71BB9" w:rsidP="00F71BB9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SFRM1000" w:eastAsiaTheme="minorEastAsia" w:hAnsi="SFRM1000" w:cs="SFRM1000"/>
          <w:sz w:val="20"/>
          <w:szCs w:val="20"/>
        </w:rPr>
      </w:pPr>
    </w:p>
    <w:p w14:paraId="6B0234C8" w14:textId="77777777" w:rsidR="001022B3" w:rsidRPr="00955033" w:rsidRDefault="001022B3">
      <w:pPr>
        <w:jc w:val="both"/>
      </w:pPr>
    </w:p>
    <w:p w14:paraId="681E2028" w14:textId="4020BD3F" w:rsidR="007465F3" w:rsidRPr="005671B7" w:rsidRDefault="00CC4453">
      <w:pPr>
        <w:jc w:val="both"/>
        <w:rPr>
          <w:b/>
        </w:rPr>
      </w:pPr>
      <w:r w:rsidRPr="005671B7">
        <w:rPr>
          <w:b/>
        </w:rPr>
        <w:t>3</w:t>
      </w:r>
      <w:r w:rsidR="00C27B2F" w:rsidRPr="005671B7">
        <w:rPr>
          <w:b/>
        </w:rPr>
        <w:t xml:space="preserve"> OBJETIVOS</w:t>
      </w:r>
    </w:p>
    <w:p w14:paraId="66C494B1" w14:textId="77777777" w:rsidR="00F32806" w:rsidRPr="005671B7" w:rsidRDefault="00CC4453">
      <w:pPr>
        <w:jc w:val="both"/>
        <w:rPr>
          <w:b/>
        </w:rPr>
      </w:pPr>
      <w:r w:rsidRPr="005671B7">
        <w:rPr>
          <w:b/>
        </w:rPr>
        <w:t>3.1</w:t>
      </w:r>
      <w:r w:rsidR="00B83A15" w:rsidRPr="005671B7">
        <w:rPr>
          <w:b/>
        </w:rPr>
        <w:t xml:space="preserve"> Objetivos gerais</w:t>
      </w:r>
    </w:p>
    <w:p w14:paraId="5F093A1A" w14:textId="3DE0DB6D" w:rsidR="00325678" w:rsidRDefault="00CA3AC5" w:rsidP="00662D17">
      <w:pPr>
        <w:jc w:val="both"/>
      </w:pPr>
      <w:r w:rsidRPr="005671B7">
        <w:tab/>
      </w:r>
      <w:r w:rsidR="00726BA2">
        <w:t>A parti</w:t>
      </w:r>
      <w:r w:rsidR="00A3480C">
        <w:t xml:space="preserve">r dos conceitos de </w:t>
      </w:r>
      <w:proofErr w:type="spellStart"/>
      <w:r w:rsidR="00A3480C" w:rsidRPr="00F80F00">
        <w:rPr>
          <w:i/>
        </w:rPr>
        <w:t>Machine</w:t>
      </w:r>
      <w:proofErr w:type="spellEnd"/>
      <w:r w:rsidR="00A3480C" w:rsidRPr="00F80F00">
        <w:rPr>
          <w:i/>
        </w:rPr>
        <w:t xml:space="preserve"> Learning</w:t>
      </w:r>
      <w:r w:rsidR="00A3480C">
        <w:t xml:space="preserve"> e PLN,</w:t>
      </w:r>
      <w:r w:rsidR="00F32806" w:rsidRPr="005671B7">
        <w:t xml:space="preserve"> </w:t>
      </w:r>
      <w:r w:rsidR="00880803" w:rsidRPr="005671B7">
        <w:t xml:space="preserve">pretende-se </w:t>
      </w:r>
      <w:r w:rsidR="00A3480C">
        <w:t>desenvolver</w:t>
      </w:r>
      <w:r w:rsidR="00183BA8">
        <w:t>, para fins de aplicação do estudos propostos,</w:t>
      </w:r>
      <w:r w:rsidR="00A3480C">
        <w:t xml:space="preserve"> um </w:t>
      </w:r>
      <w:proofErr w:type="spellStart"/>
      <w:r w:rsidR="00A3480C" w:rsidRPr="005909D7">
        <w:rPr>
          <w:i/>
        </w:rPr>
        <w:t>Chatbot</w:t>
      </w:r>
      <w:proofErr w:type="spellEnd"/>
      <w:r w:rsidR="00A3480C">
        <w:t xml:space="preserve"> que possa ser utilizado pelo IFSP Campus Votuporanga</w:t>
      </w:r>
      <w:r w:rsidR="00DD61C0">
        <w:t xml:space="preserve"> em suas redes sociais</w:t>
      </w:r>
      <w:r w:rsidR="00E147B7">
        <w:t xml:space="preserve">, mediando </w:t>
      </w:r>
      <w:r w:rsidR="00CC501C">
        <w:t>o contato com docentes, discentes ou com a comunidade externa</w:t>
      </w:r>
      <w:r w:rsidR="00A3480C">
        <w:t>, seja no setor administrativo, respondendo possíveis dúvidas sobre abertura de vagas, disponibilidade dos auxílios estudantis e afins, ou na biblioteca do campus, realizando consultas sobre disponibilidade de livros, horário de funcionamento</w:t>
      </w:r>
      <w:r w:rsidR="000D64A0">
        <w:t>, lista de serviços oferecidos</w:t>
      </w:r>
      <w:r w:rsidR="00A3480C">
        <w:t xml:space="preserve"> e outras possíveis dúvidas. </w:t>
      </w:r>
    </w:p>
    <w:p w14:paraId="0453ACD0" w14:textId="7ECD0AAB" w:rsidR="001878BD" w:rsidRPr="00204648" w:rsidRDefault="001878BD" w:rsidP="00BC7B5D">
      <w:pPr>
        <w:tabs>
          <w:tab w:val="clear" w:pos="708"/>
        </w:tabs>
        <w:suppressAutoHyphens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eastAsiaTheme="minorEastAsia"/>
          <w:i/>
        </w:rPr>
      </w:pPr>
      <w:r w:rsidRPr="00BC7B5D">
        <w:rPr>
          <w:rFonts w:eastAsiaTheme="minorEastAsia"/>
        </w:rPr>
        <w:t xml:space="preserve">O sistema </w:t>
      </w:r>
      <w:r w:rsidR="00BF7CC4">
        <w:rPr>
          <w:rFonts w:eastAsiaTheme="minorEastAsia"/>
        </w:rPr>
        <w:t>consistirá</w:t>
      </w:r>
      <w:r w:rsidRPr="00BC7B5D">
        <w:rPr>
          <w:rFonts w:eastAsiaTheme="minorEastAsia"/>
        </w:rPr>
        <w:t xml:space="preserve"> em um </w:t>
      </w:r>
      <w:proofErr w:type="spellStart"/>
      <w:r w:rsidRPr="009D6B80">
        <w:rPr>
          <w:rFonts w:eastAsiaTheme="minorEastAsia"/>
          <w:i/>
        </w:rPr>
        <w:t>chatbot</w:t>
      </w:r>
      <w:proofErr w:type="spellEnd"/>
      <w:r w:rsidRPr="00BC7B5D">
        <w:rPr>
          <w:rFonts w:eastAsiaTheme="minorEastAsia"/>
        </w:rPr>
        <w:t xml:space="preserve"> capaz de responder as questões</w:t>
      </w:r>
      <w:r w:rsidR="00BC7B5D" w:rsidRPr="00BC7B5D">
        <w:rPr>
          <w:rFonts w:eastAsiaTheme="minorEastAsia"/>
        </w:rPr>
        <w:t xml:space="preserve"> </w:t>
      </w:r>
      <w:r w:rsidRPr="00BC7B5D">
        <w:rPr>
          <w:rFonts w:eastAsiaTheme="minorEastAsia"/>
        </w:rPr>
        <w:t xml:space="preserve">pré-definidas referentes ao </w:t>
      </w:r>
      <w:r w:rsidR="009D6B80">
        <w:rPr>
          <w:rFonts w:eastAsiaTheme="minorEastAsia"/>
        </w:rPr>
        <w:t>ambiente</w:t>
      </w:r>
      <w:r w:rsidRPr="00BC7B5D">
        <w:rPr>
          <w:rFonts w:eastAsiaTheme="minorEastAsia"/>
        </w:rPr>
        <w:t xml:space="preserve"> em que está inserido. O algoritmo</w:t>
      </w:r>
      <w:r w:rsidR="00BC7B5D" w:rsidRPr="00BC7B5D">
        <w:rPr>
          <w:rFonts w:eastAsiaTheme="minorEastAsia"/>
        </w:rPr>
        <w:t xml:space="preserve"> </w:t>
      </w:r>
      <w:r w:rsidRPr="00BC7B5D">
        <w:rPr>
          <w:rFonts w:eastAsiaTheme="minorEastAsia"/>
        </w:rPr>
        <w:t>permit</w:t>
      </w:r>
      <w:r w:rsidR="009D6B80">
        <w:rPr>
          <w:rFonts w:eastAsiaTheme="minorEastAsia"/>
        </w:rPr>
        <w:t>irá</w:t>
      </w:r>
      <w:r w:rsidRPr="00BC7B5D">
        <w:rPr>
          <w:rFonts w:eastAsiaTheme="minorEastAsia"/>
        </w:rPr>
        <w:t xml:space="preserve"> </w:t>
      </w:r>
      <w:r w:rsidR="009D6B80">
        <w:rPr>
          <w:rFonts w:eastAsiaTheme="minorEastAsia"/>
        </w:rPr>
        <w:t>a implementação de</w:t>
      </w:r>
      <w:r w:rsidRPr="00BC7B5D">
        <w:rPr>
          <w:rFonts w:eastAsiaTheme="minorEastAsia"/>
        </w:rPr>
        <w:t xml:space="preserve"> </w:t>
      </w:r>
      <w:r w:rsidRPr="00BC7B5D">
        <w:rPr>
          <w:rFonts w:eastAsiaTheme="minorEastAsia"/>
        </w:rPr>
        <w:lastRenderedPageBreak/>
        <w:t>novas respostas a base de informações, que podem</w:t>
      </w:r>
      <w:r w:rsidR="00BC7B5D">
        <w:rPr>
          <w:rFonts w:eastAsiaTheme="minorEastAsia"/>
        </w:rPr>
        <w:t xml:space="preserve"> </w:t>
      </w:r>
      <w:r w:rsidRPr="00BC7B5D">
        <w:rPr>
          <w:rFonts w:eastAsiaTheme="minorEastAsia"/>
        </w:rPr>
        <w:t>ser consultadas pelo usuário</w:t>
      </w:r>
      <w:r w:rsidR="00BC7B5D">
        <w:rPr>
          <w:rFonts w:eastAsiaTheme="minorEastAsia"/>
        </w:rPr>
        <w:t xml:space="preserve"> </w:t>
      </w:r>
      <w:r w:rsidRPr="00BC7B5D">
        <w:rPr>
          <w:rFonts w:eastAsiaTheme="minorEastAsia"/>
        </w:rPr>
        <w:t>posteriormente, o sistema ainda contará</w:t>
      </w:r>
      <w:r w:rsidR="00BC7B5D" w:rsidRPr="00BC7B5D">
        <w:rPr>
          <w:rFonts w:eastAsiaTheme="minorEastAsia"/>
        </w:rPr>
        <w:t xml:space="preserve"> </w:t>
      </w:r>
      <w:r w:rsidRPr="00BC7B5D">
        <w:rPr>
          <w:rFonts w:eastAsiaTheme="minorEastAsia"/>
        </w:rPr>
        <w:t>com um fluxo de simulação. O idioma utilizado na comunicação entre</w:t>
      </w:r>
      <w:r w:rsidR="00BC7B5D" w:rsidRPr="00BC7B5D">
        <w:rPr>
          <w:rFonts w:eastAsiaTheme="minorEastAsia"/>
        </w:rPr>
        <w:t xml:space="preserve"> </w:t>
      </w:r>
      <w:r w:rsidRPr="00BC7B5D">
        <w:rPr>
          <w:rFonts w:eastAsiaTheme="minorEastAsia"/>
        </w:rPr>
        <w:t>usuário e a plataforma será o português.</w:t>
      </w:r>
      <w:r w:rsidR="00183BA8">
        <w:rPr>
          <w:rFonts w:eastAsiaTheme="minorEastAsia"/>
        </w:rPr>
        <w:t xml:space="preserve"> Com o desenvolvimento do </w:t>
      </w:r>
      <w:proofErr w:type="spellStart"/>
      <w:r w:rsidR="00183BA8">
        <w:rPr>
          <w:rFonts w:eastAsiaTheme="minorEastAsia"/>
          <w:i/>
        </w:rPr>
        <w:t>chatbot</w:t>
      </w:r>
      <w:proofErr w:type="spellEnd"/>
      <w:r w:rsidR="00183BA8">
        <w:rPr>
          <w:rFonts w:eastAsiaTheme="minorEastAsia"/>
          <w:i/>
        </w:rPr>
        <w:t xml:space="preserve"> </w:t>
      </w:r>
      <w:r w:rsidR="00183BA8">
        <w:rPr>
          <w:rFonts w:eastAsiaTheme="minorEastAsia"/>
        </w:rPr>
        <w:t>pretende-se efetivamente mostrar a relevância das tecnologias que serão estudadas por meio de sua implementação.</w:t>
      </w:r>
    </w:p>
    <w:p w14:paraId="7B4E77C8" w14:textId="77777777" w:rsidR="00955033" w:rsidRPr="005671B7" w:rsidRDefault="00955033" w:rsidP="00662D17">
      <w:pPr>
        <w:jc w:val="both"/>
      </w:pPr>
    </w:p>
    <w:p w14:paraId="5F756EAC" w14:textId="372399D9" w:rsidR="00955033" w:rsidRPr="005671B7" w:rsidRDefault="00CC4453">
      <w:pPr>
        <w:jc w:val="both"/>
        <w:rPr>
          <w:b/>
        </w:rPr>
      </w:pPr>
      <w:r w:rsidRPr="005671B7">
        <w:rPr>
          <w:b/>
        </w:rPr>
        <w:t>3.2</w:t>
      </w:r>
      <w:r w:rsidR="00B83A15" w:rsidRPr="005671B7">
        <w:rPr>
          <w:b/>
        </w:rPr>
        <w:t xml:space="preserve"> </w:t>
      </w:r>
      <w:r w:rsidR="000A7012" w:rsidRPr="005671B7">
        <w:rPr>
          <w:b/>
        </w:rPr>
        <w:t>Objetivos específicos</w:t>
      </w:r>
    </w:p>
    <w:p w14:paraId="2035F397" w14:textId="77777777" w:rsidR="00063F0F" w:rsidRPr="005671B7" w:rsidRDefault="00063F0F" w:rsidP="00063F0F">
      <w:pPr>
        <w:tabs>
          <w:tab w:val="clear" w:pos="708"/>
        </w:tabs>
        <w:ind w:firstLine="709"/>
        <w:jc w:val="both"/>
      </w:pPr>
      <w:r w:rsidRPr="005671B7">
        <w:t>Para a consecução deste Projeto de Pesquisa</w:t>
      </w:r>
      <w:r w:rsidR="00B83A15" w:rsidRPr="005671B7">
        <w:t xml:space="preserve"> </w:t>
      </w:r>
      <w:r w:rsidR="00864FCD" w:rsidRPr="005671B7">
        <w:t xml:space="preserve">propõem-se as atividades descritas a seguir, referentes </w:t>
      </w:r>
      <w:r w:rsidR="00B83A15" w:rsidRPr="005671B7">
        <w:t>à</w:t>
      </w:r>
      <w:r w:rsidR="00864FCD" w:rsidRPr="005671B7">
        <w:t xml:space="preserve"> capacitação em áreas de conhecimento relacionadas ao tema do Projeto:</w:t>
      </w:r>
    </w:p>
    <w:p w14:paraId="24D8C0C5" w14:textId="7C625E55" w:rsidR="00880803" w:rsidRPr="005671B7" w:rsidRDefault="00880803" w:rsidP="00880803">
      <w:pPr>
        <w:pStyle w:val="PargrafodaLista"/>
        <w:numPr>
          <w:ilvl w:val="0"/>
          <w:numId w:val="5"/>
        </w:numPr>
        <w:jc w:val="both"/>
      </w:pPr>
      <w:r w:rsidRPr="005671B7">
        <w:t xml:space="preserve">Desenvolver estudos de </w:t>
      </w:r>
      <w:r w:rsidR="002632C9" w:rsidRPr="005671B7">
        <w:t>dados estruturado</w:t>
      </w:r>
      <w:r w:rsidR="00183BA8">
        <w:t>s e não estruturados dentro do contexto do</w:t>
      </w:r>
      <w:r w:rsidRPr="005671B7">
        <w:t xml:space="preserve"> </w:t>
      </w:r>
      <w:r w:rsidRPr="00ED07D3">
        <w:rPr>
          <w:i/>
        </w:rPr>
        <w:t>Big Data</w:t>
      </w:r>
      <w:r w:rsidRPr="005671B7">
        <w:t>;</w:t>
      </w:r>
    </w:p>
    <w:p w14:paraId="2A681837" w14:textId="77777777" w:rsidR="00880803" w:rsidRPr="005671B7" w:rsidRDefault="00880803" w:rsidP="00063F0F">
      <w:pPr>
        <w:pStyle w:val="PargrafodaLista"/>
        <w:numPr>
          <w:ilvl w:val="0"/>
          <w:numId w:val="5"/>
        </w:numPr>
        <w:jc w:val="both"/>
      </w:pPr>
      <w:r w:rsidRPr="005671B7">
        <w:t xml:space="preserve">Desenvolver estudos de </w:t>
      </w:r>
      <w:proofErr w:type="spellStart"/>
      <w:r w:rsidR="002632C9" w:rsidRPr="005671B7">
        <w:rPr>
          <w:i/>
        </w:rPr>
        <w:t>Machine</w:t>
      </w:r>
      <w:proofErr w:type="spellEnd"/>
      <w:r w:rsidR="002632C9" w:rsidRPr="005671B7">
        <w:rPr>
          <w:i/>
        </w:rPr>
        <w:t xml:space="preserve"> </w:t>
      </w:r>
      <w:r w:rsidRPr="005671B7">
        <w:rPr>
          <w:i/>
        </w:rPr>
        <w:t>Learning</w:t>
      </w:r>
      <w:r w:rsidR="002632C9" w:rsidRPr="005671B7">
        <w:rPr>
          <w:i/>
        </w:rPr>
        <w:t xml:space="preserve"> </w:t>
      </w:r>
      <w:r w:rsidR="002632C9" w:rsidRPr="005671B7">
        <w:t>e Inteligência Artificial</w:t>
      </w:r>
      <w:r w:rsidRPr="005671B7">
        <w:t>;</w:t>
      </w:r>
    </w:p>
    <w:p w14:paraId="7675B6DE" w14:textId="489F861A" w:rsidR="00F32806" w:rsidRPr="005671B7" w:rsidRDefault="00F32806" w:rsidP="00FE6FFE">
      <w:pPr>
        <w:pStyle w:val="PargrafodaLista"/>
        <w:numPr>
          <w:ilvl w:val="0"/>
          <w:numId w:val="5"/>
        </w:numPr>
        <w:jc w:val="both"/>
      </w:pPr>
      <w:r w:rsidRPr="005671B7">
        <w:t xml:space="preserve">Estudo </w:t>
      </w:r>
      <w:r w:rsidR="00E31C79">
        <w:t>sobre o processamento de linguagem natural;</w:t>
      </w:r>
    </w:p>
    <w:p w14:paraId="12F9AF21" w14:textId="6D1EE269" w:rsidR="00E31C79" w:rsidRPr="005671B7" w:rsidRDefault="00E31C79" w:rsidP="00E31C79">
      <w:pPr>
        <w:pStyle w:val="PargrafodaLista"/>
        <w:numPr>
          <w:ilvl w:val="0"/>
          <w:numId w:val="5"/>
        </w:numPr>
        <w:jc w:val="both"/>
      </w:pPr>
      <w:r w:rsidRPr="005671B7">
        <w:t xml:space="preserve">Estudo </w:t>
      </w:r>
      <w:r>
        <w:t xml:space="preserve">sobre </w:t>
      </w:r>
      <w:proofErr w:type="spellStart"/>
      <w:r w:rsidRPr="00ED07D3">
        <w:rPr>
          <w:i/>
        </w:rPr>
        <w:t>chatbots</w:t>
      </w:r>
      <w:proofErr w:type="spellEnd"/>
      <w:r>
        <w:t>;</w:t>
      </w:r>
    </w:p>
    <w:p w14:paraId="754D1894" w14:textId="77777777" w:rsidR="00E31C79" w:rsidRPr="005671B7" w:rsidRDefault="00E31C79" w:rsidP="00E31C79">
      <w:pPr>
        <w:pStyle w:val="PargrafodaLista"/>
        <w:numPr>
          <w:ilvl w:val="0"/>
          <w:numId w:val="5"/>
        </w:numPr>
        <w:jc w:val="both"/>
      </w:pPr>
      <w:r w:rsidRPr="005671B7">
        <w:t xml:space="preserve">Estudo </w:t>
      </w:r>
      <w:r>
        <w:t xml:space="preserve">da plataforma </w:t>
      </w:r>
      <w:proofErr w:type="spellStart"/>
      <w:r>
        <w:t>Dialogflow</w:t>
      </w:r>
      <w:proofErr w:type="spellEnd"/>
      <w:r w:rsidRPr="005671B7">
        <w:t>;</w:t>
      </w:r>
    </w:p>
    <w:p w14:paraId="08AAE70E" w14:textId="1BCB1273" w:rsidR="00662D17" w:rsidRPr="005671B7" w:rsidRDefault="00662D17" w:rsidP="00FE6FFE">
      <w:pPr>
        <w:pStyle w:val="PargrafodaLista"/>
        <w:numPr>
          <w:ilvl w:val="0"/>
          <w:numId w:val="5"/>
        </w:numPr>
        <w:jc w:val="both"/>
      </w:pPr>
      <w:r w:rsidRPr="005671B7">
        <w:t xml:space="preserve">Desenvolver um </w:t>
      </w:r>
      <w:proofErr w:type="spellStart"/>
      <w:r w:rsidR="00801A52" w:rsidRPr="005909D7">
        <w:rPr>
          <w:i/>
        </w:rPr>
        <w:t>Chatbot</w:t>
      </w:r>
      <w:proofErr w:type="spellEnd"/>
      <w:r w:rsidR="00E31C79">
        <w:t xml:space="preserve"> que seja capaz de interagir com os usuários, realizar a análise de emoção dos mesmos e construir respostas baseadas em suas aprendizagens passadas.</w:t>
      </w:r>
    </w:p>
    <w:p w14:paraId="760EDAC6" w14:textId="77777777" w:rsidR="00EF7A96" w:rsidRPr="005671B7" w:rsidRDefault="00EF7A96" w:rsidP="00EF7A96">
      <w:pPr>
        <w:tabs>
          <w:tab w:val="clear" w:pos="708"/>
        </w:tabs>
        <w:suppressAutoHyphens w:val="0"/>
      </w:pPr>
    </w:p>
    <w:p w14:paraId="32EBD7B0" w14:textId="77777777" w:rsidR="00EF7A96" w:rsidRPr="005671B7" w:rsidRDefault="00EF7A96" w:rsidP="00EF7A96">
      <w:pPr>
        <w:tabs>
          <w:tab w:val="clear" w:pos="708"/>
        </w:tabs>
        <w:suppressAutoHyphens w:val="0"/>
      </w:pPr>
    </w:p>
    <w:p w14:paraId="1CBE5B39" w14:textId="77777777" w:rsidR="003210FD" w:rsidRPr="005671B7" w:rsidRDefault="00CC4453" w:rsidP="00EF7A96">
      <w:pPr>
        <w:tabs>
          <w:tab w:val="clear" w:pos="708"/>
        </w:tabs>
        <w:suppressAutoHyphens w:val="0"/>
        <w:rPr>
          <w:b/>
        </w:rPr>
      </w:pPr>
      <w:r w:rsidRPr="005671B7">
        <w:rPr>
          <w:b/>
        </w:rPr>
        <w:t>4</w:t>
      </w:r>
      <w:r w:rsidR="00C27B2F" w:rsidRPr="005671B7">
        <w:rPr>
          <w:b/>
        </w:rPr>
        <w:t xml:space="preserve"> MATERIAIS E MÉTODOS</w:t>
      </w:r>
    </w:p>
    <w:p w14:paraId="1AFC9AB8" w14:textId="4B19B08C" w:rsidR="004C28C6" w:rsidRPr="0059327E" w:rsidRDefault="00EF7A96" w:rsidP="00C64E63">
      <w:pPr>
        <w:jc w:val="both"/>
      </w:pPr>
      <w:r w:rsidRPr="005671B7">
        <w:tab/>
      </w:r>
      <w:r w:rsidR="00085C9D" w:rsidRPr="005671B7">
        <w:t xml:space="preserve">Neste capítulo, </w:t>
      </w:r>
      <w:r w:rsidR="00B83A15" w:rsidRPr="005671B7">
        <w:t>apresentam-se</w:t>
      </w:r>
      <w:r w:rsidR="00085C9D" w:rsidRPr="005671B7">
        <w:t xml:space="preserve"> os materiais a serem utilizados no desenvolvimento da pesquisa. O material é listado abaixo e a metodologia é descrita nos itens seguintes.</w:t>
      </w:r>
    </w:p>
    <w:p w14:paraId="5C52281C" w14:textId="33BAB2F6" w:rsidR="0059327E" w:rsidRPr="005671B7" w:rsidRDefault="0059327E" w:rsidP="00C64E63">
      <w:pPr>
        <w:jc w:val="both"/>
        <w:rPr>
          <w:spacing w:val="-2"/>
        </w:rPr>
      </w:pPr>
      <w:r>
        <w:rPr>
          <w:spacing w:val="-2"/>
        </w:rPr>
        <w:tab/>
        <w:t xml:space="preserve">Para a criação do </w:t>
      </w:r>
      <w:proofErr w:type="spellStart"/>
      <w:r w:rsidRPr="005909D7">
        <w:rPr>
          <w:i/>
          <w:spacing w:val="-2"/>
        </w:rPr>
        <w:t>Chatbot</w:t>
      </w:r>
      <w:proofErr w:type="spellEnd"/>
      <w:r>
        <w:rPr>
          <w:spacing w:val="-2"/>
        </w:rPr>
        <w:t xml:space="preserve">, serão utilizadas as seguintes ferramentas: Anaconda </w:t>
      </w:r>
      <w:proofErr w:type="spellStart"/>
      <w:r>
        <w:rPr>
          <w:spacing w:val="-2"/>
        </w:rPr>
        <w:t>Navigator</w:t>
      </w:r>
      <w:proofErr w:type="spellEnd"/>
      <w:r>
        <w:rPr>
          <w:spacing w:val="-2"/>
        </w:rPr>
        <w:t xml:space="preserve">, IDE </w:t>
      </w:r>
      <w:proofErr w:type="spellStart"/>
      <w:r>
        <w:rPr>
          <w:spacing w:val="-2"/>
        </w:rPr>
        <w:t>Spyder</w:t>
      </w:r>
      <w:proofErr w:type="spellEnd"/>
      <w:r>
        <w:rPr>
          <w:spacing w:val="-2"/>
        </w:rPr>
        <w:t xml:space="preserve">, as bibliotecas </w:t>
      </w:r>
      <w:proofErr w:type="spellStart"/>
      <w:r>
        <w:rPr>
          <w:spacing w:val="-2"/>
        </w:rPr>
        <w:t>Num</w:t>
      </w:r>
      <w:r w:rsidR="00955A1C">
        <w:rPr>
          <w:spacing w:val="-2"/>
        </w:rPr>
        <w:t>P</w:t>
      </w:r>
      <w:r>
        <w:rPr>
          <w:spacing w:val="-2"/>
        </w:rPr>
        <w:t>y</w:t>
      </w:r>
      <w:proofErr w:type="spellEnd"/>
      <w:r w:rsidR="00E85612">
        <w:rPr>
          <w:spacing w:val="-2"/>
        </w:rPr>
        <w:t xml:space="preserve">, </w:t>
      </w:r>
      <w:proofErr w:type="spellStart"/>
      <w:r>
        <w:rPr>
          <w:spacing w:val="-2"/>
        </w:rPr>
        <w:t>S</w:t>
      </w:r>
      <w:r w:rsidRPr="0059327E">
        <w:rPr>
          <w:spacing w:val="-2"/>
        </w:rPr>
        <w:t>cikit-learn</w:t>
      </w:r>
      <w:proofErr w:type="spellEnd"/>
      <w:r w:rsidR="00E85612">
        <w:rPr>
          <w:spacing w:val="-2"/>
        </w:rPr>
        <w:t xml:space="preserve"> e </w:t>
      </w:r>
      <w:proofErr w:type="spellStart"/>
      <w:r w:rsidR="00005440">
        <w:rPr>
          <w:spacing w:val="-2"/>
        </w:rPr>
        <w:t>Tensor</w:t>
      </w:r>
      <w:r w:rsidR="00E85612">
        <w:rPr>
          <w:spacing w:val="-2"/>
        </w:rPr>
        <w:t>F</w:t>
      </w:r>
      <w:r w:rsidR="00005440">
        <w:rPr>
          <w:spacing w:val="-2"/>
        </w:rPr>
        <w:t>low</w:t>
      </w:r>
      <w:proofErr w:type="spellEnd"/>
      <w:r w:rsidR="00005440">
        <w:rPr>
          <w:spacing w:val="-2"/>
        </w:rPr>
        <w:t xml:space="preserve">, </w:t>
      </w:r>
      <w:r>
        <w:rPr>
          <w:spacing w:val="-2"/>
        </w:rPr>
        <w:t xml:space="preserve">Python e </w:t>
      </w:r>
      <w:proofErr w:type="spellStart"/>
      <w:r>
        <w:rPr>
          <w:spacing w:val="-2"/>
        </w:rPr>
        <w:t>Dialogflow</w:t>
      </w:r>
      <w:proofErr w:type="spellEnd"/>
      <w:r>
        <w:rPr>
          <w:spacing w:val="-2"/>
        </w:rPr>
        <w:t>.</w:t>
      </w:r>
    </w:p>
    <w:p w14:paraId="67C84CEC" w14:textId="1816695A" w:rsidR="00C64E63" w:rsidRPr="005671B7" w:rsidRDefault="00C64E63" w:rsidP="00C64E63">
      <w:pPr>
        <w:jc w:val="both"/>
      </w:pPr>
      <w:r w:rsidRPr="005671B7">
        <w:rPr>
          <w:spacing w:val="-2"/>
        </w:rPr>
        <w:tab/>
        <w:t>A descrição dos materiais</w:t>
      </w:r>
      <w:r w:rsidR="0048059A" w:rsidRPr="005671B7">
        <w:rPr>
          <w:spacing w:val="-2"/>
        </w:rPr>
        <w:t xml:space="preserve"> previamente previstos para a construção do </w:t>
      </w:r>
      <w:proofErr w:type="spellStart"/>
      <w:r w:rsidR="00F34736" w:rsidRPr="005909D7">
        <w:rPr>
          <w:i/>
          <w:spacing w:val="-2"/>
        </w:rPr>
        <w:t>Chatbot</w:t>
      </w:r>
      <w:proofErr w:type="spellEnd"/>
      <w:r w:rsidRPr="005671B7">
        <w:rPr>
          <w:spacing w:val="-2"/>
        </w:rPr>
        <w:t xml:space="preserve"> pode ser </w:t>
      </w:r>
      <w:r w:rsidR="0048059A" w:rsidRPr="005671B7">
        <w:rPr>
          <w:spacing w:val="-2"/>
        </w:rPr>
        <w:t>observada</w:t>
      </w:r>
      <w:r w:rsidRPr="005671B7">
        <w:rPr>
          <w:spacing w:val="-2"/>
        </w:rPr>
        <w:t xml:space="preserve"> a seguir:</w:t>
      </w:r>
    </w:p>
    <w:p w14:paraId="0A3BEFE6" w14:textId="24E0232D" w:rsidR="004C28C6" w:rsidRPr="001A638E" w:rsidRDefault="001A638E" w:rsidP="001A638E">
      <w:pPr>
        <w:pStyle w:val="PargrafodaLista"/>
        <w:numPr>
          <w:ilvl w:val="0"/>
          <w:numId w:val="6"/>
        </w:numPr>
        <w:jc w:val="both"/>
        <w:rPr>
          <w:spacing w:val="-2"/>
          <w:shd w:val="clear" w:color="auto" w:fill="FFFFFF"/>
        </w:rPr>
      </w:pPr>
      <w:r w:rsidRPr="00A86B72">
        <w:rPr>
          <w:spacing w:val="-2"/>
          <w:shd w:val="clear" w:color="auto" w:fill="FFFFFF"/>
        </w:rPr>
        <w:t xml:space="preserve">Anaconda </w:t>
      </w:r>
      <w:proofErr w:type="spellStart"/>
      <w:r w:rsidRPr="00A86B72">
        <w:rPr>
          <w:spacing w:val="-2"/>
          <w:shd w:val="clear" w:color="auto" w:fill="FFFFFF"/>
        </w:rPr>
        <w:t>Navigator</w:t>
      </w:r>
      <w:proofErr w:type="spellEnd"/>
      <w:r w:rsidR="004C28C6" w:rsidRPr="005671B7">
        <w:rPr>
          <w:spacing w:val="-2"/>
        </w:rPr>
        <w:t xml:space="preserve">: </w:t>
      </w:r>
      <w:r w:rsidR="00A86B72" w:rsidRPr="00A86B72">
        <w:rPr>
          <w:spacing w:val="-2"/>
          <w:shd w:val="clear" w:color="auto" w:fill="FFFFFF"/>
        </w:rPr>
        <w:t xml:space="preserve">O Anaconda </w:t>
      </w:r>
      <w:proofErr w:type="spellStart"/>
      <w:r w:rsidR="00A86B72" w:rsidRPr="00A86B72">
        <w:rPr>
          <w:spacing w:val="-2"/>
          <w:shd w:val="clear" w:color="auto" w:fill="FFFFFF"/>
        </w:rPr>
        <w:t>Navigator</w:t>
      </w:r>
      <w:proofErr w:type="spellEnd"/>
      <w:r w:rsidR="00A86B72" w:rsidRPr="00A86B72">
        <w:rPr>
          <w:spacing w:val="-2"/>
          <w:shd w:val="clear" w:color="auto" w:fill="FFFFFF"/>
        </w:rPr>
        <w:t xml:space="preserve"> é uma interface gráfica que permite abrir aplicações</w:t>
      </w:r>
      <w:r w:rsidR="00A86B72" w:rsidRPr="001A638E">
        <w:rPr>
          <w:spacing w:val="-2"/>
          <w:shd w:val="clear" w:color="auto" w:fill="FFFFFF"/>
        </w:rPr>
        <w:t>, gerir pacotes, ambientes e canais sem ter de usar o terminal/janela de comando.</w:t>
      </w:r>
    </w:p>
    <w:p w14:paraId="386F0F31" w14:textId="4D7D4939" w:rsidR="004C28C6" w:rsidRPr="001A638E" w:rsidRDefault="001A638E" w:rsidP="001A638E">
      <w:pPr>
        <w:pStyle w:val="PargrafodaLista"/>
        <w:numPr>
          <w:ilvl w:val="0"/>
          <w:numId w:val="6"/>
        </w:numPr>
        <w:jc w:val="both"/>
        <w:rPr>
          <w:spacing w:val="-2"/>
          <w:shd w:val="clear" w:color="auto" w:fill="FFFFFF"/>
        </w:rPr>
      </w:pPr>
      <w:r>
        <w:rPr>
          <w:spacing w:val="-2"/>
        </w:rPr>
        <w:t xml:space="preserve">IDE </w:t>
      </w:r>
      <w:proofErr w:type="spellStart"/>
      <w:r>
        <w:rPr>
          <w:spacing w:val="-2"/>
        </w:rPr>
        <w:t>Spyder</w:t>
      </w:r>
      <w:proofErr w:type="spellEnd"/>
      <w:r w:rsidR="004C28C6" w:rsidRPr="005671B7">
        <w:rPr>
          <w:spacing w:val="-2"/>
        </w:rPr>
        <w:t xml:space="preserve">: </w:t>
      </w:r>
      <w:r w:rsidRPr="001A638E">
        <w:rPr>
          <w:spacing w:val="-2"/>
          <w:shd w:val="clear" w:color="auto" w:fill="FFFFFF"/>
        </w:rPr>
        <w:t xml:space="preserve">O </w:t>
      </w:r>
      <w:proofErr w:type="spellStart"/>
      <w:r w:rsidRPr="001A638E">
        <w:rPr>
          <w:spacing w:val="-2"/>
          <w:shd w:val="clear" w:color="auto" w:fill="FFFFFF"/>
        </w:rPr>
        <w:t>Spyder</w:t>
      </w:r>
      <w:proofErr w:type="spellEnd"/>
      <w:r w:rsidRPr="001A638E">
        <w:rPr>
          <w:spacing w:val="-2"/>
          <w:shd w:val="clear" w:color="auto" w:fill="FFFFFF"/>
        </w:rPr>
        <w:t xml:space="preserve"> é </w:t>
      </w:r>
      <w:r w:rsidR="007D3B06">
        <w:rPr>
          <w:spacing w:val="-2"/>
          <w:shd w:val="clear" w:color="auto" w:fill="FFFFFF"/>
        </w:rPr>
        <w:t>a</w:t>
      </w:r>
      <w:r w:rsidR="007D3B06" w:rsidRPr="007D3B06">
        <w:rPr>
          <w:spacing w:val="-2"/>
          <w:shd w:val="clear" w:color="auto" w:fill="FFFFFF"/>
        </w:rPr>
        <w:t xml:space="preserve">mbiente de </w:t>
      </w:r>
      <w:r w:rsidR="007D3B06">
        <w:rPr>
          <w:spacing w:val="-2"/>
          <w:shd w:val="clear" w:color="auto" w:fill="FFFFFF"/>
        </w:rPr>
        <w:t>d</w:t>
      </w:r>
      <w:r w:rsidR="007D3B06" w:rsidRPr="007D3B06">
        <w:rPr>
          <w:spacing w:val="-2"/>
          <w:shd w:val="clear" w:color="auto" w:fill="FFFFFF"/>
        </w:rPr>
        <w:t xml:space="preserve">esenvolvimento </w:t>
      </w:r>
      <w:r w:rsidR="007D3B06">
        <w:rPr>
          <w:spacing w:val="-2"/>
          <w:shd w:val="clear" w:color="auto" w:fill="FFFFFF"/>
        </w:rPr>
        <w:t>i</w:t>
      </w:r>
      <w:r w:rsidR="007D3B06" w:rsidRPr="007D3B06">
        <w:rPr>
          <w:spacing w:val="-2"/>
          <w:shd w:val="clear" w:color="auto" w:fill="FFFFFF"/>
        </w:rPr>
        <w:t>ntegrado</w:t>
      </w:r>
      <w:r w:rsidR="007D3B06">
        <w:rPr>
          <w:spacing w:val="-2"/>
          <w:shd w:val="clear" w:color="auto" w:fill="FFFFFF"/>
        </w:rPr>
        <w:t xml:space="preserve"> (IDE)</w:t>
      </w:r>
      <w:r w:rsidR="007D3B06" w:rsidRPr="007D3B06">
        <w:rPr>
          <w:spacing w:val="-2"/>
          <w:shd w:val="clear" w:color="auto" w:fill="FFFFFF"/>
        </w:rPr>
        <w:t xml:space="preserve"> </w:t>
      </w:r>
      <w:r w:rsidR="007D3B06">
        <w:rPr>
          <w:spacing w:val="-2"/>
          <w:shd w:val="clear" w:color="auto" w:fill="FFFFFF"/>
        </w:rPr>
        <w:t>contando com uma</w:t>
      </w:r>
      <w:r w:rsidRPr="001A638E">
        <w:rPr>
          <w:spacing w:val="-2"/>
          <w:shd w:val="clear" w:color="auto" w:fill="FFFFFF"/>
        </w:rPr>
        <w:t xml:space="preserve"> interface gráfica, semelhante ao </w:t>
      </w:r>
      <w:proofErr w:type="spellStart"/>
      <w:r w:rsidRPr="001A638E">
        <w:rPr>
          <w:spacing w:val="-2"/>
          <w:shd w:val="clear" w:color="auto" w:fill="FFFFFF"/>
        </w:rPr>
        <w:t>Matlab</w:t>
      </w:r>
      <w:proofErr w:type="spellEnd"/>
      <w:r w:rsidRPr="001A638E">
        <w:rPr>
          <w:spacing w:val="-2"/>
          <w:shd w:val="clear" w:color="auto" w:fill="FFFFFF"/>
        </w:rPr>
        <w:t>, que permite a utilização d</w:t>
      </w:r>
      <w:r w:rsidR="007D3B06">
        <w:rPr>
          <w:spacing w:val="-2"/>
          <w:shd w:val="clear" w:color="auto" w:fill="FFFFFF"/>
        </w:rPr>
        <w:t xml:space="preserve">a </w:t>
      </w:r>
      <w:proofErr w:type="spellStart"/>
      <w:r w:rsidR="007D3B06">
        <w:rPr>
          <w:spacing w:val="-2"/>
          <w:shd w:val="clear" w:color="auto" w:fill="FFFFFF"/>
        </w:rPr>
        <w:t>lingugem</w:t>
      </w:r>
      <w:proofErr w:type="spellEnd"/>
      <w:r w:rsidRPr="001A638E">
        <w:rPr>
          <w:spacing w:val="-2"/>
          <w:shd w:val="clear" w:color="auto" w:fill="FFFFFF"/>
        </w:rPr>
        <w:t xml:space="preserve"> Python</w:t>
      </w:r>
      <w:r>
        <w:rPr>
          <w:spacing w:val="-2"/>
          <w:shd w:val="clear" w:color="auto" w:fill="FFFFFF"/>
        </w:rPr>
        <w:t xml:space="preserve"> em um</w:t>
      </w:r>
      <w:r w:rsidRPr="001A638E">
        <w:rPr>
          <w:spacing w:val="-2"/>
          <w:shd w:val="clear" w:color="auto" w:fill="FFFFFF"/>
        </w:rPr>
        <w:t xml:space="preserve"> ambiente interativo, facilitando a edição de </w:t>
      </w:r>
      <w:r w:rsidRPr="001A638E">
        <w:rPr>
          <w:i/>
          <w:spacing w:val="-2"/>
          <w:shd w:val="clear" w:color="auto" w:fill="FFFFFF"/>
        </w:rPr>
        <w:t>scripts</w:t>
      </w:r>
      <w:r w:rsidRPr="001A638E">
        <w:rPr>
          <w:spacing w:val="-2"/>
          <w:shd w:val="clear" w:color="auto" w:fill="FFFFFF"/>
        </w:rPr>
        <w:t xml:space="preserve">, teste, </w:t>
      </w:r>
      <w:proofErr w:type="spellStart"/>
      <w:r w:rsidRPr="001A638E">
        <w:rPr>
          <w:i/>
          <w:spacing w:val="-2"/>
          <w:shd w:val="clear" w:color="auto" w:fill="FFFFFF"/>
        </w:rPr>
        <w:t>debugging</w:t>
      </w:r>
      <w:proofErr w:type="spellEnd"/>
      <w:r w:rsidRPr="001A638E">
        <w:rPr>
          <w:spacing w:val="-2"/>
          <w:shd w:val="clear" w:color="auto" w:fill="FFFFFF"/>
        </w:rPr>
        <w:t xml:space="preserve"> e visualização</w:t>
      </w:r>
      <w:r>
        <w:rPr>
          <w:spacing w:val="-2"/>
          <w:shd w:val="clear" w:color="auto" w:fill="FFFFFF"/>
        </w:rPr>
        <w:t xml:space="preserve"> </w:t>
      </w:r>
      <w:r w:rsidRPr="001A638E">
        <w:rPr>
          <w:spacing w:val="-2"/>
          <w:shd w:val="clear" w:color="auto" w:fill="FFFFFF"/>
        </w:rPr>
        <w:t>gráfica.</w:t>
      </w:r>
    </w:p>
    <w:p w14:paraId="17A68CF7" w14:textId="3BF12378" w:rsidR="00C64E63" w:rsidRPr="005671B7" w:rsidRDefault="009D040C" w:rsidP="002D763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spacing w:val="-2"/>
        </w:rPr>
      </w:pPr>
      <w:proofErr w:type="spellStart"/>
      <w:r>
        <w:rPr>
          <w:spacing w:val="-2"/>
        </w:rPr>
        <w:t>Num</w:t>
      </w:r>
      <w:r w:rsidR="00955A1C">
        <w:rPr>
          <w:spacing w:val="-2"/>
        </w:rPr>
        <w:t>P</w:t>
      </w:r>
      <w:r>
        <w:rPr>
          <w:spacing w:val="-2"/>
        </w:rPr>
        <w:t>y</w:t>
      </w:r>
      <w:proofErr w:type="spellEnd"/>
      <w:r>
        <w:rPr>
          <w:spacing w:val="-2"/>
        </w:rPr>
        <w:t>:</w:t>
      </w:r>
      <w:r w:rsidR="00056A98" w:rsidRPr="005671B7">
        <w:rPr>
          <w:spacing w:val="-2"/>
        </w:rPr>
        <w:t xml:space="preserve"> </w:t>
      </w:r>
      <w:r w:rsidRPr="009D040C">
        <w:rPr>
          <w:spacing w:val="-2"/>
        </w:rPr>
        <w:t xml:space="preserve">O </w:t>
      </w:r>
      <w:proofErr w:type="spellStart"/>
      <w:r w:rsidRPr="009D040C">
        <w:rPr>
          <w:spacing w:val="-2"/>
        </w:rPr>
        <w:t>NumPy</w:t>
      </w:r>
      <w:proofErr w:type="spellEnd"/>
      <w:r w:rsidRPr="009D040C">
        <w:rPr>
          <w:spacing w:val="-2"/>
        </w:rPr>
        <w:t xml:space="preserve"> é uma biblioteca Python </w:t>
      </w:r>
      <w:r>
        <w:rPr>
          <w:spacing w:val="-2"/>
        </w:rPr>
        <w:t>utilizada</w:t>
      </w:r>
      <w:r w:rsidRPr="009D040C">
        <w:rPr>
          <w:spacing w:val="-2"/>
        </w:rPr>
        <w:t xml:space="preserve"> </w:t>
      </w:r>
      <w:r>
        <w:rPr>
          <w:spacing w:val="-2"/>
        </w:rPr>
        <w:t>na realização de</w:t>
      </w:r>
      <w:r w:rsidRPr="009D040C">
        <w:rPr>
          <w:spacing w:val="-2"/>
        </w:rPr>
        <w:t xml:space="preserve"> cálculos em </w:t>
      </w:r>
      <w:proofErr w:type="spellStart"/>
      <w:r w:rsidRPr="00955A1C">
        <w:rPr>
          <w:i/>
          <w:spacing w:val="-2"/>
        </w:rPr>
        <w:t>Arrays</w:t>
      </w:r>
      <w:proofErr w:type="spellEnd"/>
      <w:r w:rsidRPr="009D040C">
        <w:rPr>
          <w:spacing w:val="-2"/>
        </w:rPr>
        <w:t xml:space="preserve"> Multidimensionais. O </w:t>
      </w:r>
      <w:proofErr w:type="spellStart"/>
      <w:r w:rsidRPr="009D040C">
        <w:rPr>
          <w:spacing w:val="-2"/>
        </w:rPr>
        <w:t>NumPy</w:t>
      </w:r>
      <w:proofErr w:type="spellEnd"/>
      <w:r w:rsidRPr="009D040C">
        <w:rPr>
          <w:spacing w:val="-2"/>
        </w:rPr>
        <w:t xml:space="preserve"> fornece um grande conjunto de funções e </w:t>
      </w:r>
      <w:r w:rsidRPr="009D040C">
        <w:rPr>
          <w:spacing w:val="-2"/>
        </w:rPr>
        <w:lastRenderedPageBreak/>
        <w:t>operações de biblioteca que ajudam os programadores a executar facilmente cálculos numéricos.</w:t>
      </w:r>
    </w:p>
    <w:p w14:paraId="6B7AA21D" w14:textId="69351B5C" w:rsidR="00056A98" w:rsidRPr="005671B7" w:rsidRDefault="0067378A" w:rsidP="00333BE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spacing w:val="-2"/>
        </w:rPr>
      </w:pPr>
      <w:proofErr w:type="spellStart"/>
      <w:r>
        <w:rPr>
          <w:spacing w:val="-2"/>
          <w:shd w:val="clear" w:color="auto" w:fill="FFFFFF"/>
        </w:rPr>
        <w:t>S</w:t>
      </w:r>
      <w:r w:rsidRPr="00FD2191">
        <w:rPr>
          <w:spacing w:val="-2"/>
          <w:shd w:val="clear" w:color="auto" w:fill="FFFFFF"/>
        </w:rPr>
        <w:t>cikit-learn</w:t>
      </w:r>
      <w:proofErr w:type="spellEnd"/>
      <w:r w:rsidR="00056A98" w:rsidRPr="005671B7">
        <w:rPr>
          <w:spacing w:val="-2"/>
        </w:rPr>
        <w:t xml:space="preserve">: </w:t>
      </w:r>
      <w:r w:rsidR="00FD2191" w:rsidRPr="00FD2191">
        <w:rPr>
          <w:spacing w:val="-2"/>
          <w:shd w:val="clear" w:color="auto" w:fill="FFFFFF"/>
        </w:rPr>
        <w:t xml:space="preserve">A </w:t>
      </w:r>
      <w:proofErr w:type="spellStart"/>
      <w:r w:rsidR="00FD2191" w:rsidRPr="00FD2191">
        <w:rPr>
          <w:spacing w:val="-2"/>
          <w:shd w:val="clear" w:color="auto" w:fill="FFFFFF"/>
        </w:rPr>
        <w:t>scikit-learn</w:t>
      </w:r>
      <w:proofErr w:type="spellEnd"/>
      <w:r w:rsidR="00FD2191" w:rsidRPr="00FD2191">
        <w:rPr>
          <w:spacing w:val="-2"/>
          <w:shd w:val="clear" w:color="auto" w:fill="FFFFFF"/>
        </w:rPr>
        <w:t xml:space="preserve"> é uma biblioteca de aprendizado de máquina de código aberto para a linguagem de programação Python.</w:t>
      </w:r>
      <w:r>
        <w:rPr>
          <w:spacing w:val="-2"/>
          <w:shd w:val="clear" w:color="auto" w:fill="FFFFFF"/>
        </w:rPr>
        <w:t xml:space="preserve"> </w:t>
      </w:r>
      <w:r w:rsidR="00FD2191" w:rsidRPr="00FD2191">
        <w:rPr>
          <w:spacing w:val="-2"/>
          <w:shd w:val="clear" w:color="auto" w:fill="FFFFFF"/>
        </w:rPr>
        <w:t>Ela</w:t>
      </w:r>
      <w:r>
        <w:rPr>
          <w:spacing w:val="-2"/>
          <w:shd w:val="clear" w:color="auto" w:fill="FFFFFF"/>
        </w:rPr>
        <w:t xml:space="preserve"> inclui</w:t>
      </w:r>
      <w:r w:rsidR="00FD2191" w:rsidRPr="00FD2191">
        <w:rPr>
          <w:spacing w:val="-2"/>
          <w:shd w:val="clear" w:color="auto" w:fill="FFFFFF"/>
        </w:rPr>
        <w:t xml:space="preserve"> vários algoritmos de classificação, regressão e agrupamento incluindo máquinas de vetores de suporte</w:t>
      </w:r>
      <w:r>
        <w:rPr>
          <w:spacing w:val="-2"/>
          <w:shd w:val="clear" w:color="auto" w:fill="FFFFFF"/>
        </w:rPr>
        <w:t xml:space="preserve"> (SVM)</w:t>
      </w:r>
      <w:r w:rsidR="00FD2191" w:rsidRPr="00FD2191">
        <w:rPr>
          <w:spacing w:val="-2"/>
          <w:shd w:val="clear" w:color="auto" w:fill="FFFFFF"/>
        </w:rPr>
        <w:t xml:space="preserve">, florestas aleatórias, </w:t>
      </w:r>
      <w:proofErr w:type="spellStart"/>
      <w:r w:rsidR="00FD2191" w:rsidRPr="0067378A">
        <w:rPr>
          <w:i/>
          <w:spacing w:val="-2"/>
          <w:shd w:val="clear" w:color="auto" w:fill="FFFFFF"/>
        </w:rPr>
        <w:t>gradient</w:t>
      </w:r>
      <w:proofErr w:type="spellEnd"/>
      <w:r w:rsidR="00FD2191" w:rsidRPr="0067378A">
        <w:rPr>
          <w:i/>
          <w:spacing w:val="-2"/>
          <w:shd w:val="clear" w:color="auto" w:fill="FFFFFF"/>
        </w:rPr>
        <w:t xml:space="preserve"> </w:t>
      </w:r>
      <w:proofErr w:type="spellStart"/>
      <w:r w:rsidR="00FD2191" w:rsidRPr="0067378A">
        <w:rPr>
          <w:i/>
          <w:spacing w:val="-2"/>
          <w:shd w:val="clear" w:color="auto" w:fill="FFFFFF"/>
        </w:rPr>
        <w:t>boosting</w:t>
      </w:r>
      <w:proofErr w:type="spellEnd"/>
      <w:r w:rsidR="00FD2191" w:rsidRPr="00FD2191">
        <w:rPr>
          <w:spacing w:val="-2"/>
          <w:shd w:val="clear" w:color="auto" w:fill="FFFFFF"/>
        </w:rPr>
        <w:t xml:space="preserve">, </w:t>
      </w:r>
      <w:r w:rsidR="00FD2191" w:rsidRPr="0067378A">
        <w:rPr>
          <w:i/>
          <w:spacing w:val="-2"/>
          <w:shd w:val="clear" w:color="auto" w:fill="FFFFFF"/>
        </w:rPr>
        <w:t>k-</w:t>
      </w:r>
      <w:proofErr w:type="spellStart"/>
      <w:r w:rsidR="00FD2191" w:rsidRPr="0067378A">
        <w:rPr>
          <w:i/>
          <w:spacing w:val="-2"/>
          <w:shd w:val="clear" w:color="auto" w:fill="FFFFFF"/>
        </w:rPr>
        <w:t>means</w:t>
      </w:r>
      <w:proofErr w:type="spellEnd"/>
      <w:r w:rsidR="00FD2191" w:rsidRPr="00FD2191">
        <w:rPr>
          <w:spacing w:val="-2"/>
          <w:shd w:val="clear" w:color="auto" w:fill="FFFFFF"/>
        </w:rPr>
        <w:t xml:space="preserve"> e DBSCAN</w:t>
      </w:r>
      <w:r>
        <w:rPr>
          <w:spacing w:val="-2"/>
          <w:shd w:val="clear" w:color="auto" w:fill="FFFFFF"/>
        </w:rPr>
        <w:t>. É</w:t>
      </w:r>
      <w:r w:rsidR="00FD2191" w:rsidRPr="00FD2191">
        <w:rPr>
          <w:spacing w:val="-2"/>
          <w:shd w:val="clear" w:color="auto" w:fill="FFFFFF"/>
        </w:rPr>
        <w:t xml:space="preserve"> projetada para interagir com as bibliotecas Python numéricas e científicas </w:t>
      </w:r>
      <w:proofErr w:type="spellStart"/>
      <w:r w:rsidR="00FD2191" w:rsidRPr="00FD2191">
        <w:rPr>
          <w:spacing w:val="-2"/>
          <w:shd w:val="clear" w:color="auto" w:fill="FFFFFF"/>
        </w:rPr>
        <w:t>NumPy</w:t>
      </w:r>
      <w:proofErr w:type="spellEnd"/>
      <w:r w:rsidR="00FD2191" w:rsidRPr="00FD2191">
        <w:rPr>
          <w:spacing w:val="-2"/>
          <w:shd w:val="clear" w:color="auto" w:fill="FFFFFF"/>
        </w:rPr>
        <w:t xml:space="preserve"> e </w:t>
      </w:r>
      <w:proofErr w:type="spellStart"/>
      <w:r w:rsidR="00FD2191" w:rsidRPr="00FD2191">
        <w:rPr>
          <w:spacing w:val="-2"/>
          <w:shd w:val="clear" w:color="auto" w:fill="FFFFFF"/>
        </w:rPr>
        <w:t>SciPy</w:t>
      </w:r>
      <w:proofErr w:type="spellEnd"/>
      <w:r w:rsidR="00FD2191" w:rsidRPr="00FD2191">
        <w:rPr>
          <w:spacing w:val="-2"/>
          <w:shd w:val="clear" w:color="auto" w:fill="FFFFFF"/>
        </w:rPr>
        <w:t>.</w:t>
      </w:r>
    </w:p>
    <w:p w14:paraId="5AAA3030" w14:textId="53A5B2C7" w:rsidR="004C28C6" w:rsidRDefault="00D062F4" w:rsidP="007D56F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jc w:val="both"/>
        <w:rPr>
          <w:spacing w:val="-2"/>
        </w:rPr>
      </w:pPr>
      <w:proofErr w:type="spellStart"/>
      <w:r w:rsidRPr="00D062F4">
        <w:rPr>
          <w:spacing w:val="-2"/>
        </w:rPr>
        <w:t>TensorFlow</w:t>
      </w:r>
      <w:proofErr w:type="spellEnd"/>
      <w:r w:rsidR="005B0FD0" w:rsidRPr="005671B7">
        <w:rPr>
          <w:spacing w:val="-2"/>
        </w:rPr>
        <w:t xml:space="preserve">: </w:t>
      </w:r>
      <w:r>
        <w:rPr>
          <w:spacing w:val="-2"/>
        </w:rPr>
        <w:t>É</w:t>
      </w:r>
      <w:r w:rsidRPr="00D062F4">
        <w:rPr>
          <w:spacing w:val="-2"/>
        </w:rPr>
        <w:t xml:space="preserve"> uma biblioteca de software de código aberto para computação numérica usando grafos computacionais. </w:t>
      </w:r>
      <w:r>
        <w:rPr>
          <w:spacing w:val="-2"/>
        </w:rPr>
        <w:t>Ela</w:t>
      </w:r>
      <w:r w:rsidRPr="00D062F4">
        <w:rPr>
          <w:spacing w:val="-2"/>
        </w:rPr>
        <w:t xml:space="preserve"> reúne uma série de modelos e algoritmos de </w:t>
      </w:r>
      <w:proofErr w:type="spellStart"/>
      <w:r w:rsidRPr="009A1385">
        <w:rPr>
          <w:i/>
          <w:spacing w:val="-2"/>
        </w:rPr>
        <w:t>Machine</w:t>
      </w:r>
      <w:proofErr w:type="spellEnd"/>
      <w:r w:rsidRPr="009A1385">
        <w:rPr>
          <w:i/>
          <w:spacing w:val="-2"/>
        </w:rPr>
        <w:t xml:space="preserve"> Learning</w:t>
      </w:r>
      <w:r w:rsidRPr="00D062F4">
        <w:rPr>
          <w:spacing w:val="-2"/>
        </w:rPr>
        <w:t xml:space="preserve"> e aprendizagem profunda (também conhecido como redes neurais) e os torna úteis por meio de uma metáfora comum.</w:t>
      </w:r>
    </w:p>
    <w:p w14:paraId="16C85071" w14:textId="04A1EB5D" w:rsidR="00967DBB" w:rsidRDefault="00967DBB" w:rsidP="007D56F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jc w:val="both"/>
        <w:rPr>
          <w:spacing w:val="-2"/>
        </w:rPr>
      </w:pPr>
      <w:r>
        <w:rPr>
          <w:spacing w:val="-2"/>
        </w:rPr>
        <w:t>Python: É</w:t>
      </w:r>
      <w:r w:rsidRPr="00967DBB">
        <w:rPr>
          <w:spacing w:val="-2"/>
        </w:rPr>
        <w:t xml:space="preserve"> uma linguagem de programação de alto nível, de script, imperativa, orientada a objetos, interpretada e amplamente utilizada. A sua filosofia de design realça a legibilidade do código e sua sintaxe permite que os programadores desenvolvam em </w:t>
      </w:r>
      <w:proofErr w:type="gramStart"/>
      <w:r w:rsidR="00BD3A5B">
        <w:rPr>
          <w:spacing w:val="-2"/>
        </w:rPr>
        <w:t>um número menor de</w:t>
      </w:r>
      <w:proofErr w:type="gramEnd"/>
      <w:r w:rsidR="00BD3A5B">
        <w:rPr>
          <w:spacing w:val="-2"/>
        </w:rPr>
        <w:t xml:space="preserve"> linhas </w:t>
      </w:r>
      <w:r w:rsidRPr="00967DBB">
        <w:rPr>
          <w:spacing w:val="-2"/>
        </w:rPr>
        <w:t>de código do que seria possível em linguagens como C++ ou Java. A linguagem permite construir programas claros de pequena e grande escala.</w:t>
      </w:r>
    </w:p>
    <w:p w14:paraId="52CEFD9D" w14:textId="39CB6D48" w:rsidR="00823561" w:rsidRPr="005671B7" w:rsidRDefault="00823561" w:rsidP="007D56F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00" w:lineRule="atLeast"/>
        <w:jc w:val="both"/>
        <w:rPr>
          <w:spacing w:val="-2"/>
        </w:rPr>
      </w:pPr>
      <w:proofErr w:type="spellStart"/>
      <w:r>
        <w:rPr>
          <w:spacing w:val="-2"/>
        </w:rPr>
        <w:t>Dialogflow</w:t>
      </w:r>
      <w:proofErr w:type="spellEnd"/>
      <w:r>
        <w:rPr>
          <w:spacing w:val="-2"/>
        </w:rPr>
        <w:t xml:space="preserve">: </w:t>
      </w:r>
      <w:r w:rsidR="00542D38" w:rsidRPr="00542D38">
        <w:rPr>
          <w:spacing w:val="-2"/>
        </w:rPr>
        <w:t xml:space="preserve">O </w:t>
      </w:r>
      <w:proofErr w:type="spellStart"/>
      <w:r w:rsidR="00542D38" w:rsidRPr="00542D38">
        <w:rPr>
          <w:spacing w:val="-2"/>
        </w:rPr>
        <w:t>Dialogflow</w:t>
      </w:r>
      <w:proofErr w:type="spellEnd"/>
      <w:r w:rsidR="00542D38" w:rsidRPr="00542D38">
        <w:rPr>
          <w:spacing w:val="-2"/>
        </w:rPr>
        <w:t xml:space="preserve"> é uma plataforma para comunicação orientada por diálogo e processamento de linguagem natural. Ele oferece um conjunto de desenvolvedores completo com um editor de código, uma biblioteca e várias ferramentas que podem ser usadas para criar aplicativos para o Assistente do Google ou </w:t>
      </w:r>
      <w:proofErr w:type="spellStart"/>
      <w:r w:rsidR="00542D38" w:rsidRPr="005909D7">
        <w:rPr>
          <w:i/>
          <w:spacing w:val="-2"/>
        </w:rPr>
        <w:t>Chatbots</w:t>
      </w:r>
      <w:proofErr w:type="spellEnd"/>
      <w:r w:rsidR="00542D38" w:rsidRPr="00542D38">
        <w:rPr>
          <w:spacing w:val="-2"/>
        </w:rPr>
        <w:t>. As soluções podem ser implantadas em diferentes dispositivos e sistemas operacionais.</w:t>
      </w:r>
    </w:p>
    <w:p w14:paraId="3F0EA44A" w14:textId="77777777" w:rsidR="00EF7A96" w:rsidRPr="005671B7" w:rsidRDefault="00EF7A96" w:rsidP="00EF7A96">
      <w:pPr>
        <w:rPr>
          <w:spacing w:val="-2"/>
        </w:rPr>
      </w:pPr>
    </w:p>
    <w:p w14:paraId="2FC17BA8" w14:textId="0974D079" w:rsidR="000D0856" w:rsidRPr="005671B7" w:rsidRDefault="00CC4453" w:rsidP="000D0856">
      <w:pPr>
        <w:rPr>
          <w:b/>
          <w:spacing w:val="-2"/>
        </w:rPr>
      </w:pPr>
      <w:r w:rsidRPr="005671B7">
        <w:rPr>
          <w:b/>
          <w:spacing w:val="-2"/>
        </w:rPr>
        <w:t>4.1</w:t>
      </w:r>
      <w:r w:rsidR="00AE3ABA" w:rsidRPr="005671B7">
        <w:rPr>
          <w:b/>
          <w:spacing w:val="-2"/>
        </w:rPr>
        <w:t xml:space="preserve"> </w:t>
      </w:r>
      <w:r w:rsidR="006874D5" w:rsidRPr="005671B7">
        <w:rPr>
          <w:b/>
          <w:spacing w:val="-2"/>
        </w:rPr>
        <w:t xml:space="preserve">Desenvolvimento </w:t>
      </w:r>
      <w:r w:rsidR="00460451">
        <w:rPr>
          <w:b/>
          <w:spacing w:val="-2"/>
        </w:rPr>
        <w:t>de um repositório de dados</w:t>
      </w:r>
    </w:p>
    <w:p w14:paraId="7A20BFF8" w14:textId="7C9D5883" w:rsidR="00460451" w:rsidRDefault="000D0856" w:rsidP="00460451">
      <w:pPr>
        <w:jc w:val="both"/>
        <w:rPr>
          <w:spacing w:val="-2"/>
        </w:rPr>
      </w:pPr>
      <w:r w:rsidRPr="005671B7">
        <w:rPr>
          <w:b/>
          <w:spacing w:val="-2"/>
        </w:rPr>
        <w:tab/>
      </w:r>
      <w:r w:rsidR="006874D5" w:rsidRPr="005671B7">
        <w:rPr>
          <w:spacing w:val="-2"/>
        </w:rPr>
        <w:t xml:space="preserve"> </w:t>
      </w:r>
      <w:r w:rsidR="00460451">
        <w:rPr>
          <w:spacing w:val="-2"/>
        </w:rPr>
        <w:t xml:space="preserve">Para a realização do treinamento supervisionado do algoritmo utilizando a IDE </w:t>
      </w:r>
      <w:proofErr w:type="spellStart"/>
      <w:r w:rsidR="00460451">
        <w:rPr>
          <w:spacing w:val="-2"/>
        </w:rPr>
        <w:t>Spyder</w:t>
      </w:r>
      <w:proofErr w:type="spellEnd"/>
      <w:r w:rsidR="00460451">
        <w:rPr>
          <w:spacing w:val="-2"/>
        </w:rPr>
        <w:t xml:space="preserve"> e as bibliotecas </w:t>
      </w:r>
      <w:proofErr w:type="spellStart"/>
      <w:r w:rsidR="00460451">
        <w:rPr>
          <w:spacing w:val="-2"/>
        </w:rPr>
        <w:t>NumPy</w:t>
      </w:r>
      <w:proofErr w:type="spellEnd"/>
      <w:r w:rsidR="00460451">
        <w:rPr>
          <w:spacing w:val="-2"/>
        </w:rPr>
        <w:t xml:space="preserve">, </w:t>
      </w:r>
      <w:proofErr w:type="spellStart"/>
      <w:r w:rsidR="00460451">
        <w:rPr>
          <w:spacing w:val="-2"/>
        </w:rPr>
        <w:t>S</w:t>
      </w:r>
      <w:r w:rsidR="00460451" w:rsidRPr="0059327E">
        <w:rPr>
          <w:spacing w:val="-2"/>
        </w:rPr>
        <w:t>cikit-learn</w:t>
      </w:r>
      <w:proofErr w:type="spellEnd"/>
      <w:r w:rsidR="00460451">
        <w:rPr>
          <w:spacing w:val="-2"/>
        </w:rPr>
        <w:t xml:space="preserve"> e </w:t>
      </w:r>
      <w:proofErr w:type="spellStart"/>
      <w:r w:rsidR="00460451">
        <w:rPr>
          <w:spacing w:val="-2"/>
        </w:rPr>
        <w:t>TensorFlow</w:t>
      </w:r>
      <w:proofErr w:type="spellEnd"/>
      <w:r w:rsidR="00460451">
        <w:rPr>
          <w:spacing w:val="-2"/>
        </w:rPr>
        <w:t xml:space="preserve">, será desenvolvido um repositório com perguntas e respostas relacionadas ao tema de aplicação. Desta forma, o algoritmo será capaz de treinar a rede neural, a alimentando com experiências passadas. Ou seja, o </w:t>
      </w:r>
      <w:proofErr w:type="spellStart"/>
      <w:r w:rsidR="00460451" w:rsidRPr="005909D7">
        <w:rPr>
          <w:i/>
          <w:spacing w:val="-2"/>
        </w:rPr>
        <w:t>Chatbot</w:t>
      </w:r>
      <w:proofErr w:type="spellEnd"/>
      <w:r w:rsidR="00460451">
        <w:rPr>
          <w:spacing w:val="-2"/>
        </w:rPr>
        <w:t xml:space="preserve"> irá elaborar suas respostas baseadas em seu treinamento.</w:t>
      </w:r>
    </w:p>
    <w:p w14:paraId="1E4E1F75" w14:textId="77777777" w:rsidR="001022B3" w:rsidRDefault="001022B3" w:rsidP="00460451">
      <w:pPr>
        <w:jc w:val="both"/>
        <w:rPr>
          <w:spacing w:val="-2"/>
        </w:rPr>
      </w:pPr>
    </w:p>
    <w:p w14:paraId="4CBC57A4" w14:textId="7E51308C" w:rsidR="00B56A07" w:rsidRPr="005671B7" w:rsidRDefault="00C76F94" w:rsidP="00325678">
      <w:pPr>
        <w:jc w:val="both"/>
        <w:rPr>
          <w:b/>
          <w:iCs/>
          <w:shd w:val="clear" w:color="auto" w:fill="FFFFFF"/>
        </w:rPr>
      </w:pPr>
      <w:r>
        <w:rPr>
          <w:b/>
          <w:iCs/>
          <w:shd w:val="clear" w:color="auto" w:fill="FFFFFF"/>
        </w:rPr>
        <w:t>4.2</w:t>
      </w:r>
      <w:r w:rsidR="00B56A07" w:rsidRPr="005671B7">
        <w:rPr>
          <w:b/>
          <w:iCs/>
          <w:shd w:val="clear" w:color="auto" w:fill="FFFFFF"/>
        </w:rPr>
        <w:t xml:space="preserve"> </w:t>
      </w:r>
      <w:r w:rsidR="000449B8">
        <w:rPr>
          <w:b/>
          <w:iCs/>
          <w:shd w:val="clear" w:color="auto" w:fill="FFFFFF"/>
        </w:rPr>
        <w:t xml:space="preserve">Utilização do </w:t>
      </w:r>
      <w:proofErr w:type="spellStart"/>
      <w:r w:rsidR="000449B8">
        <w:rPr>
          <w:b/>
          <w:iCs/>
          <w:shd w:val="clear" w:color="auto" w:fill="FFFFFF"/>
        </w:rPr>
        <w:t>Dialogflow</w:t>
      </w:r>
      <w:proofErr w:type="spellEnd"/>
      <w:r w:rsidR="00B56A07" w:rsidRPr="005671B7">
        <w:rPr>
          <w:b/>
          <w:iCs/>
          <w:shd w:val="clear" w:color="auto" w:fill="FFFFFF"/>
        </w:rPr>
        <w:t xml:space="preserve"> </w:t>
      </w:r>
    </w:p>
    <w:p w14:paraId="3A5DC9C9" w14:textId="6AA4ADE4" w:rsidR="00CC4453" w:rsidRPr="005671B7" w:rsidRDefault="00C05B7D" w:rsidP="00325678">
      <w:pPr>
        <w:jc w:val="both"/>
        <w:rPr>
          <w:iCs/>
          <w:shd w:val="clear" w:color="auto" w:fill="FFFFFF"/>
        </w:rPr>
      </w:pPr>
      <w:r w:rsidRPr="005671B7">
        <w:rPr>
          <w:iCs/>
          <w:shd w:val="clear" w:color="auto" w:fill="FFFFFF"/>
        </w:rPr>
        <w:tab/>
      </w:r>
      <w:r w:rsidR="000449B8">
        <w:rPr>
          <w:iCs/>
          <w:shd w:val="clear" w:color="auto" w:fill="FFFFFF"/>
        </w:rPr>
        <w:t xml:space="preserve">Uma outra forma de desenvolver o </w:t>
      </w:r>
      <w:proofErr w:type="spellStart"/>
      <w:r w:rsidR="000449B8" w:rsidRPr="005909D7">
        <w:rPr>
          <w:i/>
          <w:iCs/>
          <w:shd w:val="clear" w:color="auto" w:fill="FFFFFF"/>
        </w:rPr>
        <w:t>Chatbot</w:t>
      </w:r>
      <w:proofErr w:type="spellEnd"/>
      <w:r w:rsidR="000449B8">
        <w:rPr>
          <w:iCs/>
          <w:shd w:val="clear" w:color="auto" w:fill="FFFFFF"/>
        </w:rPr>
        <w:t xml:space="preserve">, é mediante a utilização da plataforma </w:t>
      </w:r>
      <w:proofErr w:type="spellStart"/>
      <w:r w:rsidR="000449B8">
        <w:rPr>
          <w:iCs/>
          <w:shd w:val="clear" w:color="auto" w:fill="FFFFFF"/>
        </w:rPr>
        <w:t>Dialogflow</w:t>
      </w:r>
      <w:proofErr w:type="spellEnd"/>
      <w:r w:rsidR="000449B8">
        <w:rPr>
          <w:iCs/>
          <w:shd w:val="clear" w:color="auto" w:fill="FFFFFF"/>
        </w:rPr>
        <w:t xml:space="preserve">, que </w:t>
      </w:r>
      <w:r w:rsidR="0087352E">
        <w:rPr>
          <w:iCs/>
          <w:shd w:val="clear" w:color="auto" w:fill="FFFFFF"/>
        </w:rPr>
        <w:t>de forma semelhante</w:t>
      </w:r>
      <w:r w:rsidR="000449B8">
        <w:rPr>
          <w:iCs/>
          <w:shd w:val="clear" w:color="auto" w:fill="FFFFFF"/>
        </w:rPr>
        <w:t xml:space="preserve"> permite a criação de estâncias e rótulos para treinamento da rede neural</w:t>
      </w:r>
      <w:r w:rsidR="0087352E">
        <w:rPr>
          <w:iCs/>
          <w:shd w:val="clear" w:color="auto" w:fill="FFFFFF"/>
        </w:rPr>
        <w:t>. Sua utilização ocorre de forma mais orgânica e seus resultados podem ser gerados de forma mais eficiente.</w:t>
      </w:r>
    </w:p>
    <w:p w14:paraId="4B85317F" w14:textId="543E0723" w:rsidR="0087352E" w:rsidRPr="00604DEB" w:rsidRDefault="00C76F94" w:rsidP="00325678">
      <w:pPr>
        <w:jc w:val="both"/>
        <w:rPr>
          <w:b/>
          <w:iCs/>
          <w:shd w:val="clear" w:color="auto" w:fill="FFFFFF"/>
        </w:rPr>
      </w:pPr>
      <w:r>
        <w:rPr>
          <w:b/>
          <w:iCs/>
          <w:shd w:val="clear" w:color="auto" w:fill="FFFFFF"/>
        </w:rPr>
        <w:t>4.3</w:t>
      </w:r>
      <w:r w:rsidR="00CC4453" w:rsidRPr="005671B7">
        <w:rPr>
          <w:b/>
          <w:iCs/>
          <w:shd w:val="clear" w:color="auto" w:fill="FFFFFF"/>
        </w:rPr>
        <w:t xml:space="preserve"> </w:t>
      </w:r>
      <w:r w:rsidR="000449B8">
        <w:rPr>
          <w:b/>
          <w:iCs/>
          <w:shd w:val="clear" w:color="auto" w:fill="FFFFFF"/>
        </w:rPr>
        <w:t xml:space="preserve">Avaliação dos resultados e aplicação nas redes sociais </w:t>
      </w:r>
    </w:p>
    <w:p w14:paraId="6D6551B5" w14:textId="0F3ECCBD" w:rsidR="00B42A61" w:rsidRDefault="002176A3" w:rsidP="00325678">
      <w:pPr>
        <w:jc w:val="both"/>
        <w:rPr>
          <w:shd w:val="clear" w:color="auto" w:fill="FFFFFF"/>
        </w:rPr>
      </w:pPr>
      <w:r>
        <w:rPr>
          <w:shd w:val="clear" w:color="auto" w:fill="FFFFFF"/>
        </w:rPr>
        <w:tab/>
      </w:r>
      <w:r w:rsidR="0087352E">
        <w:rPr>
          <w:shd w:val="clear" w:color="auto" w:fill="FFFFFF"/>
        </w:rPr>
        <w:t xml:space="preserve">Após a criação do </w:t>
      </w:r>
      <w:proofErr w:type="spellStart"/>
      <w:r w:rsidRPr="005909D7">
        <w:rPr>
          <w:i/>
          <w:shd w:val="clear" w:color="auto" w:fill="FFFFFF"/>
        </w:rPr>
        <w:t>C</w:t>
      </w:r>
      <w:r w:rsidR="0087352E" w:rsidRPr="005909D7">
        <w:rPr>
          <w:i/>
          <w:shd w:val="clear" w:color="auto" w:fill="FFFFFF"/>
        </w:rPr>
        <w:t>hatbot</w:t>
      </w:r>
      <w:proofErr w:type="spellEnd"/>
      <w:r>
        <w:rPr>
          <w:shd w:val="clear" w:color="auto" w:fill="FFFFFF"/>
        </w:rPr>
        <w:t xml:space="preserve">, </w:t>
      </w:r>
      <w:r w:rsidR="0087352E">
        <w:rPr>
          <w:shd w:val="clear" w:color="auto" w:fill="FFFFFF"/>
        </w:rPr>
        <w:t>mediante aos dois métodos apresentados acima</w:t>
      </w:r>
      <w:r>
        <w:rPr>
          <w:shd w:val="clear" w:color="auto" w:fill="FFFFFF"/>
        </w:rPr>
        <w:t>, serão realizados testes com usuários</w:t>
      </w:r>
      <w:r w:rsidR="00604DEB">
        <w:rPr>
          <w:shd w:val="clear" w:color="auto" w:fill="FFFFFF"/>
        </w:rPr>
        <w:t>. Os</w:t>
      </w:r>
      <w:r>
        <w:rPr>
          <w:shd w:val="clear" w:color="auto" w:fill="FFFFFF"/>
        </w:rPr>
        <w:t xml:space="preserve"> resultados</w:t>
      </w:r>
      <w:r w:rsidR="00604DEB">
        <w:rPr>
          <w:shd w:val="clear" w:color="auto" w:fill="FFFFFF"/>
        </w:rPr>
        <w:t xml:space="preserve"> serão</w:t>
      </w:r>
      <w:r>
        <w:rPr>
          <w:shd w:val="clear" w:color="auto" w:fill="FFFFFF"/>
        </w:rPr>
        <w:t xml:space="preserve"> comparados</w:t>
      </w:r>
      <w:r w:rsidR="00604DEB">
        <w:rPr>
          <w:shd w:val="clear" w:color="auto" w:fill="FFFFFF"/>
        </w:rPr>
        <w:t>, e o</w:t>
      </w:r>
      <w:r>
        <w:rPr>
          <w:shd w:val="clear" w:color="auto" w:fill="FFFFFF"/>
        </w:rPr>
        <w:t xml:space="preserve"> </w:t>
      </w:r>
      <w:r w:rsidR="00604DEB">
        <w:rPr>
          <w:shd w:val="clear" w:color="auto" w:fill="FFFFFF"/>
        </w:rPr>
        <w:t>algoritmo</w:t>
      </w:r>
      <w:r>
        <w:rPr>
          <w:shd w:val="clear" w:color="auto" w:fill="FFFFFF"/>
        </w:rPr>
        <w:t xml:space="preserve"> com melhor desempenho</w:t>
      </w:r>
      <w:r w:rsidR="00604DEB">
        <w:rPr>
          <w:shd w:val="clear" w:color="auto" w:fill="FFFFFF"/>
        </w:rPr>
        <w:t xml:space="preserve"> será aprimorado e disponibilizado para </w:t>
      </w:r>
      <w:r w:rsidR="009D7911">
        <w:rPr>
          <w:shd w:val="clear" w:color="auto" w:fill="FFFFFF"/>
        </w:rPr>
        <w:t xml:space="preserve">uma possível </w:t>
      </w:r>
      <w:r w:rsidR="00604DEB">
        <w:rPr>
          <w:shd w:val="clear" w:color="auto" w:fill="FFFFFF"/>
        </w:rPr>
        <w:t>utilização nas redes sociais do IFSP Campus Votuporanga.</w:t>
      </w:r>
    </w:p>
    <w:p w14:paraId="2F4BBB67" w14:textId="77777777" w:rsidR="00604DEB" w:rsidRPr="005671B7" w:rsidRDefault="00604DEB" w:rsidP="00325678">
      <w:pPr>
        <w:jc w:val="both"/>
        <w:rPr>
          <w:shd w:val="clear" w:color="auto" w:fill="FFFFFF"/>
        </w:rPr>
      </w:pPr>
    </w:p>
    <w:p w14:paraId="62FC70C8" w14:textId="77777777" w:rsidR="003210FD" w:rsidRPr="005671B7" w:rsidRDefault="00C27B2F" w:rsidP="000A7012">
      <w:pPr>
        <w:jc w:val="both"/>
      </w:pPr>
      <w:r w:rsidRPr="005671B7">
        <w:rPr>
          <w:b/>
        </w:rPr>
        <w:t>5. PLANO DE TRABALHO</w:t>
      </w:r>
    </w:p>
    <w:p w14:paraId="7E927337" w14:textId="38CE4CF4" w:rsidR="001C39FC" w:rsidRDefault="000A7012" w:rsidP="00055C97">
      <w:r w:rsidRPr="005671B7">
        <w:tab/>
      </w:r>
      <w:r w:rsidR="00055C97" w:rsidRPr="005671B7">
        <w:t>Para a consecução deste Projeto de Pesquisa, propõe-se o seguinte cronograma</w:t>
      </w:r>
      <w:r w:rsidR="00413839" w:rsidRPr="005671B7">
        <w:t>, baseado nas</w:t>
      </w:r>
      <w:r w:rsidR="001C39FC" w:rsidRPr="005671B7">
        <w:t xml:space="preserve"> atividades</w:t>
      </w:r>
      <w:r w:rsidR="00055C97" w:rsidRPr="005671B7">
        <w:t xml:space="preserve"> apresentadas</w:t>
      </w:r>
      <w:r w:rsidR="00413839" w:rsidRPr="005671B7">
        <w:t xml:space="preserve"> e propostas</w:t>
      </w:r>
      <w:r w:rsidR="00055C97" w:rsidRPr="005671B7">
        <w:t>:</w:t>
      </w:r>
    </w:p>
    <w:p w14:paraId="5D6B06C7" w14:textId="77777777" w:rsidR="00637D6C" w:rsidRPr="005671B7" w:rsidRDefault="00637D6C" w:rsidP="00055C97"/>
    <w:p w14:paraId="535B0209" w14:textId="77777777" w:rsidR="003210FD" w:rsidRPr="005671B7" w:rsidRDefault="00C27B2F">
      <w:r w:rsidRPr="005671B7">
        <w:t>Tabela 5.1 Metas estabelecidas para a pesquisa.</w:t>
      </w:r>
    </w:p>
    <w:tbl>
      <w:tblPr>
        <w:tblW w:w="0" w:type="auto"/>
        <w:tblInd w:w="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0"/>
        <w:gridCol w:w="7423"/>
      </w:tblGrid>
      <w:tr w:rsidR="005671B7" w:rsidRPr="005671B7" w14:paraId="707F4EE4" w14:textId="77777777" w:rsidTr="001C39FC">
        <w:trPr>
          <w:cantSplit/>
          <w:trHeight w:val="329"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9F340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METAS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5D23E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DESCRIÇÃO</w:t>
            </w:r>
          </w:p>
        </w:tc>
      </w:tr>
      <w:tr w:rsidR="005671B7" w:rsidRPr="005671B7" w14:paraId="005C3600" w14:textId="77777777" w:rsidTr="0072000A">
        <w:trPr>
          <w:cantSplit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026DC6" w14:textId="77777777" w:rsidR="003210FD" w:rsidRPr="005671B7" w:rsidRDefault="00C27B2F" w:rsidP="0072000A">
            <w:pPr>
              <w:spacing w:after="0" w:line="240" w:lineRule="auto"/>
              <w:jc w:val="center"/>
            </w:pPr>
            <w:r w:rsidRPr="005671B7">
              <w:rPr>
                <w:b/>
              </w:rPr>
              <w:t>1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22F6" w14:textId="4B5C4BB0" w:rsidR="003210FD" w:rsidRPr="005671B7" w:rsidRDefault="00F568CB" w:rsidP="001C39FC">
            <w:pPr>
              <w:spacing w:after="0" w:line="240" w:lineRule="auto"/>
            </w:pPr>
            <w:r w:rsidRPr="005671B7">
              <w:t>Estudo do</w:t>
            </w:r>
            <w:r w:rsidR="00943FC8">
              <w:t>s sistemas de perguntas e respostas</w:t>
            </w:r>
          </w:p>
        </w:tc>
      </w:tr>
      <w:tr w:rsidR="005671B7" w:rsidRPr="005671B7" w14:paraId="2004AF5D" w14:textId="77777777" w:rsidTr="0072000A">
        <w:trPr>
          <w:cantSplit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905093" w14:textId="77777777" w:rsidR="003210FD" w:rsidRPr="005671B7" w:rsidRDefault="00C27B2F" w:rsidP="0072000A">
            <w:pPr>
              <w:spacing w:after="0" w:line="240" w:lineRule="auto"/>
              <w:jc w:val="center"/>
            </w:pPr>
            <w:r w:rsidRPr="005671B7">
              <w:rPr>
                <w:b/>
              </w:rPr>
              <w:t>2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0088B" w14:textId="167E006A" w:rsidR="003210FD" w:rsidRPr="005671B7" w:rsidRDefault="00F568CB" w:rsidP="001C39FC">
            <w:pPr>
              <w:spacing w:after="0" w:line="240" w:lineRule="auto"/>
            </w:pPr>
            <w:r w:rsidRPr="005671B7">
              <w:t xml:space="preserve">Estudo </w:t>
            </w:r>
            <w:r w:rsidR="00943FC8">
              <w:t>do processamento de linguagem natural</w:t>
            </w:r>
          </w:p>
        </w:tc>
      </w:tr>
      <w:tr w:rsidR="005671B7" w:rsidRPr="005671B7" w14:paraId="387068E5" w14:textId="77777777" w:rsidTr="0072000A">
        <w:trPr>
          <w:cantSplit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847CB" w14:textId="77777777" w:rsidR="003210FD" w:rsidRPr="005671B7" w:rsidRDefault="00C27B2F" w:rsidP="0072000A">
            <w:pPr>
              <w:spacing w:after="0" w:line="240" w:lineRule="auto"/>
              <w:jc w:val="center"/>
            </w:pPr>
            <w:r w:rsidRPr="005671B7">
              <w:rPr>
                <w:b/>
              </w:rPr>
              <w:t>3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1BC1" w14:textId="30069F1B" w:rsidR="003210FD" w:rsidRPr="005671B7" w:rsidRDefault="003C32AE" w:rsidP="0072000A">
            <w:pPr>
              <w:spacing w:after="0" w:line="240" w:lineRule="auto"/>
            </w:pPr>
            <w:r w:rsidRPr="005671B7">
              <w:t xml:space="preserve">Estudos de </w:t>
            </w:r>
            <w:proofErr w:type="spellStart"/>
            <w:r w:rsidRPr="005671B7">
              <w:rPr>
                <w:i/>
              </w:rPr>
              <w:t>Machine</w:t>
            </w:r>
            <w:proofErr w:type="spellEnd"/>
            <w:r w:rsidRPr="005671B7">
              <w:rPr>
                <w:i/>
              </w:rPr>
              <w:t xml:space="preserve"> Learning</w:t>
            </w:r>
            <w:r w:rsidRPr="005671B7">
              <w:t xml:space="preserve"> e Inteligência Artificial</w:t>
            </w:r>
          </w:p>
        </w:tc>
      </w:tr>
      <w:tr w:rsidR="005671B7" w:rsidRPr="005671B7" w14:paraId="06928D25" w14:textId="77777777" w:rsidTr="0072000A">
        <w:trPr>
          <w:cantSplit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4F25B" w14:textId="77777777" w:rsidR="003210FD" w:rsidRPr="005671B7" w:rsidRDefault="00C27B2F" w:rsidP="0072000A">
            <w:pPr>
              <w:spacing w:after="0" w:line="240" w:lineRule="auto"/>
              <w:jc w:val="center"/>
            </w:pPr>
            <w:r w:rsidRPr="005671B7">
              <w:rPr>
                <w:b/>
              </w:rPr>
              <w:t>4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26CBE" w14:textId="38305AFD" w:rsidR="003210FD" w:rsidRPr="005671B7" w:rsidRDefault="00943FC8" w:rsidP="0072000A">
            <w:pPr>
              <w:spacing w:after="0" w:line="240" w:lineRule="auto"/>
            </w:pPr>
            <w:r>
              <w:t xml:space="preserve">Estudo das bibliotecas </w:t>
            </w:r>
            <w:proofErr w:type="spellStart"/>
            <w:r>
              <w:rPr>
                <w:spacing w:val="-2"/>
              </w:rPr>
              <w:t>NumPy</w:t>
            </w:r>
            <w:proofErr w:type="spellEnd"/>
            <w:r>
              <w:rPr>
                <w:spacing w:val="-2"/>
              </w:rPr>
              <w:t xml:space="preserve">, </w:t>
            </w:r>
            <w:proofErr w:type="spellStart"/>
            <w:r>
              <w:rPr>
                <w:spacing w:val="-2"/>
              </w:rPr>
              <w:t>S</w:t>
            </w:r>
            <w:r w:rsidRPr="0059327E">
              <w:rPr>
                <w:spacing w:val="-2"/>
              </w:rPr>
              <w:t>cikit-learn</w:t>
            </w:r>
            <w:proofErr w:type="spellEnd"/>
            <w:r>
              <w:rPr>
                <w:spacing w:val="-2"/>
              </w:rPr>
              <w:t xml:space="preserve"> e </w:t>
            </w:r>
            <w:proofErr w:type="spellStart"/>
            <w:r>
              <w:rPr>
                <w:spacing w:val="-2"/>
              </w:rPr>
              <w:t>TensorFlow</w:t>
            </w:r>
            <w:proofErr w:type="spellEnd"/>
          </w:p>
        </w:tc>
      </w:tr>
      <w:tr w:rsidR="005671B7" w:rsidRPr="005671B7" w14:paraId="46F27941" w14:textId="77777777" w:rsidTr="0072000A">
        <w:trPr>
          <w:cantSplit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D68EF" w14:textId="77777777" w:rsidR="003210FD" w:rsidRPr="005671B7" w:rsidRDefault="00C27B2F" w:rsidP="0072000A">
            <w:pPr>
              <w:spacing w:after="0" w:line="240" w:lineRule="auto"/>
              <w:jc w:val="center"/>
            </w:pPr>
            <w:r w:rsidRPr="005671B7">
              <w:rPr>
                <w:b/>
              </w:rPr>
              <w:t>5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F5DE9" w14:textId="4CE56B49" w:rsidR="003210FD" w:rsidRPr="005671B7" w:rsidRDefault="000A1F2C" w:rsidP="0072000A">
            <w:pPr>
              <w:spacing w:after="0" w:line="240" w:lineRule="auto"/>
            </w:pPr>
            <w:r w:rsidRPr="005671B7">
              <w:t xml:space="preserve">Desenvolvimento do </w:t>
            </w:r>
            <w:r w:rsidR="00C27B2F" w:rsidRPr="005671B7">
              <w:t>Relatório Parcial</w:t>
            </w:r>
            <w:r w:rsidRPr="005671B7">
              <w:t xml:space="preserve"> -</w:t>
            </w:r>
            <w:r w:rsidR="00957597">
              <w:t xml:space="preserve"> entrega até 0</w:t>
            </w:r>
            <w:r w:rsidR="00ED07D3">
              <w:t>3</w:t>
            </w:r>
            <w:r w:rsidR="00957597">
              <w:t>/07/</w:t>
            </w:r>
            <w:r w:rsidR="00ED07D3">
              <w:t>20</w:t>
            </w:r>
          </w:p>
        </w:tc>
      </w:tr>
      <w:tr w:rsidR="005671B7" w:rsidRPr="005671B7" w14:paraId="2A2A4847" w14:textId="77777777" w:rsidTr="0072000A">
        <w:trPr>
          <w:cantSplit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282A3" w14:textId="77777777" w:rsidR="003210FD" w:rsidRPr="005671B7" w:rsidRDefault="00C27B2F" w:rsidP="0072000A">
            <w:pPr>
              <w:spacing w:after="0" w:line="240" w:lineRule="auto"/>
              <w:jc w:val="center"/>
            </w:pPr>
            <w:r w:rsidRPr="005671B7">
              <w:rPr>
                <w:b/>
              </w:rPr>
              <w:t>6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A80C1" w14:textId="4E9B1D7E" w:rsidR="003210FD" w:rsidRPr="005671B7" w:rsidRDefault="001C39FC" w:rsidP="0072000A">
            <w:pPr>
              <w:spacing w:after="0" w:line="240" w:lineRule="auto"/>
            </w:pPr>
            <w:r w:rsidRPr="005671B7">
              <w:t xml:space="preserve">Estudo </w:t>
            </w:r>
            <w:r w:rsidR="00414E7B">
              <w:t xml:space="preserve">do </w:t>
            </w:r>
            <w:proofErr w:type="spellStart"/>
            <w:r w:rsidR="00414E7B">
              <w:t>Dialogflow</w:t>
            </w:r>
            <w:proofErr w:type="spellEnd"/>
          </w:p>
        </w:tc>
      </w:tr>
      <w:tr w:rsidR="005671B7" w:rsidRPr="005671B7" w14:paraId="2E00EFA7" w14:textId="77777777" w:rsidTr="0072000A">
        <w:trPr>
          <w:cantSplit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238F4E" w14:textId="77777777" w:rsidR="003210FD" w:rsidRPr="005671B7" w:rsidRDefault="00C27B2F" w:rsidP="0072000A">
            <w:pPr>
              <w:spacing w:after="0" w:line="240" w:lineRule="auto"/>
              <w:jc w:val="center"/>
            </w:pPr>
            <w:r w:rsidRPr="005671B7">
              <w:rPr>
                <w:b/>
              </w:rPr>
              <w:t>7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D700F" w14:textId="61BE541A" w:rsidR="003210FD" w:rsidRPr="005671B7" w:rsidRDefault="003C32AE" w:rsidP="0072000A">
            <w:pPr>
              <w:spacing w:after="0" w:line="240" w:lineRule="auto"/>
            </w:pPr>
            <w:r w:rsidRPr="005671B7">
              <w:t xml:space="preserve">Construção </w:t>
            </w:r>
            <w:r w:rsidR="00943FC8">
              <w:t xml:space="preserve">do </w:t>
            </w:r>
            <w:proofErr w:type="spellStart"/>
            <w:r w:rsidR="00943FC8" w:rsidRPr="005909D7">
              <w:rPr>
                <w:i/>
              </w:rPr>
              <w:t>Chatbot</w:t>
            </w:r>
            <w:proofErr w:type="spellEnd"/>
          </w:p>
        </w:tc>
      </w:tr>
      <w:tr w:rsidR="005671B7" w:rsidRPr="005671B7" w14:paraId="4057CBE7" w14:textId="77777777" w:rsidTr="0072000A">
        <w:trPr>
          <w:cantSplit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6AB69" w14:textId="77777777" w:rsidR="00B34474" w:rsidRPr="005671B7" w:rsidRDefault="00B34474" w:rsidP="0072000A">
            <w:pPr>
              <w:spacing w:after="0" w:line="240" w:lineRule="auto"/>
              <w:jc w:val="center"/>
              <w:rPr>
                <w:b/>
              </w:rPr>
            </w:pPr>
            <w:r w:rsidRPr="005671B7">
              <w:rPr>
                <w:b/>
              </w:rPr>
              <w:t>8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AE1DE" w14:textId="21ACE927" w:rsidR="00B34474" w:rsidRPr="005671B7" w:rsidRDefault="00943FC8" w:rsidP="00B34474">
            <w:pPr>
              <w:spacing w:after="0" w:line="240" w:lineRule="auto"/>
            </w:pPr>
            <w:r>
              <w:t>Realização dos testes de desempenho</w:t>
            </w:r>
          </w:p>
        </w:tc>
      </w:tr>
      <w:tr w:rsidR="005671B7" w:rsidRPr="005671B7" w14:paraId="516402DE" w14:textId="77777777">
        <w:trPr>
          <w:cantSplit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636FC" w14:textId="77777777" w:rsidR="003210FD" w:rsidRPr="005671B7" w:rsidRDefault="00B34474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9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821C2" w14:textId="75A7064E" w:rsidR="003210FD" w:rsidRPr="005671B7" w:rsidRDefault="00943FC8" w:rsidP="0072000A">
            <w:pPr>
              <w:spacing w:after="0" w:line="240" w:lineRule="auto"/>
            </w:pPr>
            <w:r>
              <w:t xml:space="preserve">Aplicação do </w:t>
            </w:r>
            <w:proofErr w:type="spellStart"/>
            <w:r w:rsidRPr="005909D7">
              <w:rPr>
                <w:i/>
              </w:rPr>
              <w:t>Chatbot</w:t>
            </w:r>
            <w:proofErr w:type="spellEnd"/>
            <w:r>
              <w:t xml:space="preserve"> no ambiente das redes sociais</w:t>
            </w:r>
          </w:p>
        </w:tc>
      </w:tr>
      <w:tr w:rsidR="003210FD" w:rsidRPr="005671B7" w14:paraId="3842E3C3" w14:textId="77777777">
        <w:trPr>
          <w:cantSplit/>
        </w:trPr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EE501" w14:textId="77777777" w:rsidR="003210FD" w:rsidRPr="005671B7" w:rsidRDefault="00B34474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10</w:t>
            </w:r>
          </w:p>
        </w:tc>
        <w:tc>
          <w:tcPr>
            <w:tcW w:w="7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40F7D" w14:textId="146049AC" w:rsidR="003210FD" w:rsidRPr="005671B7" w:rsidRDefault="000A1F2C" w:rsidP="001C39FC">
            <w:pPr>
              <w:spacing w:after="0" w:line="240" w:lineRule="auto"/>
            </w:pPr>
            <w:r w:rsidRPr="005671B7">
              <w:t xml:space="preserve">Desenvolvimento do </w:t>
            </w:r>
            <w:r w:rsidR="00C27B2F" w:rsidRPr="005671B7">
              <w:t>Relatório Final</w:t>
            </w:r>
            <w:r w:rsidRPr="005671B7">
              <w:t xml:space="preserve"> -</w:t>
            </w:r>
            <w:r w:rsidR="00957597">
              <w:t xml:space="preserve"> entrega até 30/11/</w:t>
            </w:r>
            <w:r w:rsidR="00ED07D3">
              <w:t>2020</w:t>
            </w:r>
          </w:p>
        </w:tc>
      </w:tr>
    </w:tbl>
    <w:p w14:paraId="79286FE6" w14:textId="77777777" w:rsidR="003210FD" w:rsidRPr="005671B7" w:rsidRDefault="003210FD"/>
    <w:p w14:paraId="1F59D660" w14:textId="77777777" w:rsidR="003210FD" w:rsidRPr="005671B7" w:rsidRDefault="00C27B2F">
      <w:r w:rsidRPr="005671B7">
        <w:t>Tabela 5.2 Cronograma proposta para cumprimento das metas.</w:t>
      </w:r>
    </w:p>
    <w:tbl>
      <w:tblPr>
        <w:tblW w:w="0" w:type="auto"/>
        <w:tblInd w:w="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0"/>
        <w:gridCol w:w="844"/>
        <w:gridCol w:w="840"/>
        <w:gridCol w:w="838"/>
        <w:gridCol w:w="704"/>
        <w:gridCol w:w="834"/>
        <w:gridCol w:w="842"/>
        <w:gridCol w:w="835"/>
        <w:gridCol w:w="841"/>
        <w:gridCol w:w="845"/>
      </w:tblGrid>
      <w:tr w:rsidR="005671B7" w:rsidRPr="005671B7" w14:paraId="2AFD249A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1D240" w14:textId="77777777" w:rsidR="003210FD" w:rsidRPr="005671B7" w:rsidRDefault="003210FD" w:rsidP="001C39FC">
            <w:pPr>
              <w:spacing w:after="0" w:line="240" w:lineRule="auto"/>
              <w:jc w:val="center"/>
            </w:pPr>
          </w:p>
        </w:tc>
        <w:tc>
          <w:tcPr>
            <w:tcW w:w="7423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6BD5FE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MESES</w:t>
            </w:r>
          </w:p>
        </w:tc>
      </w:tr>
      <w:tr w:rsidR="005671B7" w:rsidRPr="005671B7" w14:paraId="01444078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1EBAE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METAS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53D8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t>MAR</w:t>
            </w: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C52F2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t>ABR</w:t>
            </w: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6E0B5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t>MAI</w:t>
            </w: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774F1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t>JUN</w:t>
            </w: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E1EB0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t>JUL</w:t>
            </w: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C1750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t>AGO</w:t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71594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t>SET</w:t>
            </w: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AD7A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t>OUT</w:t>
            </w: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2EB94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t>NOV</w:t>
            </w:r>
          </w:p>
        </w:tc>
      </w:tr>
      <w:tr w:rsidR="005671B7" w:rsidRPr="005671B7" w14:paraId="43A4892D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9FBCF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1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E013B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1E8ED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17592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3D58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05E4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CBE66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14AF3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5201F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E28EA" w14:textId="77777777" w:rsidR="003210FD" w:rsidRPr="005671B7" w:rsidRDefault="003210FD" w:rsidP="001C39FC">
            <w:pPr>
              <w:spacing w:after="0" w:line="240" w:lineRule="auto"/>
            </w:pPr>
          </w:p>
        </w:tc>
      </w:tr>
      <w:tr w:rsidR="005671B7" w:rsidRPr="005671B7" w14:paraId="1E652056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F59F8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2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B31AC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E43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614D1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98605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73D77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DDB4B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296A6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A464D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7FCAC" w14:textId="77777777" w:rsidR="003210FD" w:rsidRPr="005671B7" w:rsidRDefault="003210FD" w:rsidP="001C39FC">
            <w:pPr>
              <w:spacing w:after="0" w:line="240" w:lineRule="auto"/>
            </w:pPr>
          </w:p>
        </w:tc>
      </w:tr>
      <w:tr w:rsidR="005671B7" w:rsidRPr="005671B7" w14:paraId="7DA6F2DB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65285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3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8728A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ED0C7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C486B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320D0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EB3CA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41943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E0C2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0158B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4FA4" w14:textId="77777777" w:rsidR="003210FD" w:rsidRPr="005671B7" w:rsidRDefault="003210FD" w:rsidP="001C39FC">
            <w:pPr>
              <w:spacing w:after="0" w:line="240" w:lineRule="auto"/>
            </w:pPr>
          </w:p>
        </w:tc>
      </w:tr>
      <w:tr w:rsidR="005671B7" w:rsidRPr="005671B7" w14:paraId="03E83BDF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FC92D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4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58283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CBA26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E267C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7455B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C7387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8AFBF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B2AF2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B69B8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38F95" w14:textId="77777777" w:rsidR="003210FD" w:rsidRPr="005671B7" w:rsidRDefault="003210FD" w:rsidP="001C39FC">
            <w:pPr>
              <w:spacing w:after="0" w:line="240" w:lineRule="auto"/>
            </w:pPr>
          </w:p>
        </w:tc>
      </w:tr>
      <w:tr w:rsidR="005671B7" w:rsidRPr="005671B7" w14:paraId="7E024486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D8D56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5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40657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4193D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906A2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06E02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937EB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2E925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701D0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D8373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8820F" w14:textId="77777777" w:rsidR="003210FD" w:rsidRPr="005671B7" w:rsidRDefault="003210FD" w:rsidP="001C39FC">
            <w:pPr>
              <w:spacing w:after="0" w:line="240" w:lineRule="auto"/>
            </w:pPr>
          </w:p>
        </w:tc>
      </w:tr>
      <w:tr w:rsidR="005671B7" w:rsidRPr="005671B7" w14:paraId="47CD457B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BC908" w14:textId="77777777" w:rsidR="003210FD" w:rsidRPr="005671B7" w:rsidRDefault="00C27B2F" w:rsidP="001C39FC">
            <w:pPr>
              <w:spacing w:after="0" w:line="240" w:lineRule="auto"/>
              <w:jc w:val="center"/>
            </w:pPr>
            <w:r w:rsidRPr="005671B7">
              <w:rPr>
                <w:b/>
              </w:rPr>
              <w:t>6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C1797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1D3F9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DC250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C25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44369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B099B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C5FE4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78CEA" w14:textId="77777777" w:rsidR="003210FD" w:rsidRPr="005671B7" w:rsidRDefault="003210FD" w:rsidP="001C39FC">
            <w:pPr>
              <w:spacing w:after="0" w:line="240" w:lineRule="auto"/>
            </w:pP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B3BD" w14:textId="77777777" w:rsidR="003210FD" w:rsidRPr="005671B7" w:rsidRDefault="003210FD" w:rsidP="001C39FC">
            <w:pPr>
              <w:spacing w:after="0" w:line="240" w:lineRule="auto"/>
            </w:pPr>
          </w:p>
        </w:tc>
      </w:tr>
      <w:tr w:rsidR="00943FC8" w:rsidRPr="005671B7" w14:paraId="5AEB08BD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F6836" w14:textId="77777777" w:rsidR="00943FC8" w:rsidRPr="005671B7" w:rsidRDefault="00943FC8" w:rsidP="00943FC8">
            <w:pPr>
              <w:spacing w:after="0" w:line="240" w:lineRule="auto"/>
              <w:jc w:val="center"/>
            </w:pPr>
            <w:r w:rsidRPr="005671B7">
              <w:rPr>
                <w:b/>
              </w:rPr>
              <w:t>7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DA202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CD7A9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12F6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336B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F77B8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0C4C2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90411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DE5DA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C8B2" w14:textId="77777777" w:rsidR="00943FC8" w:rsidRPr="005671B7" w:rsidRDefault="00943FC8" w:rsidP="00943FC8">
            <w:pPr>
              <w:spacing w:after="0" w:line="240" w:lineRule="auto"/>
            </w:pPr>
          </w:p>
        </w:tc>
      </w:tr>
      <w:tr w:rsidR="00943FC8" w:rsidRPr="005671B7" w14:paraId="4C7FF717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B1DB8" w14:textId="77777777" w:rsidR="00943FC8" w:rsidRPr="005671B7" w:rsidRDefault="00943FC8" w:rsidP="00943FC8">
            <w:pPr>
              <w:spacing w:after="0" w:line="240" w:lineRule="auto"/>
              <w:jc w:val="center"/>
            </w:pPr>
            <w:r w:rsidRPr="005671B7">
              <w:rPr>
                <w:b/>
              </w:rPr>
              <w:t>8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FD443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05ED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B0B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70596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E14FF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85BBF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47172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120F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95A8" w14:textId="77777777" w:rsidR="00943FC8" w:rsidRPr="005671B7" w:rsidRDefault="00943FC8" w:rsidP="00943FC8">
            <w:pPr>
              <w:spacing w:after="0" w:line="240" w:lineRule="auto"/>
            </w:pPr>
          </w:p>
        </w:tc>
      </w:tr>
      <w:tr w:rsidR="00943FC8" w:rsidRPr="005671B7" w14:paraId="7A15AA09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1BDF" w14:textId="77777777" w:rsidR="00943FC8" w:rsidRPr="005671B7" w:rsidRDefault="00943FC8" w:rsidP="00943FC8">
            <w:pPr>
              <w:spacing w:after="0" w:line="240" w:lineRule="auto"/>
              <w:jc w:val="center"/>
            </w:pPr>
            <w:r w:rsidRPr="005671B7">
              <w:rPr>
                <w:b/>
              </w:rPr>
              <w:t>9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53725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46F4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BE78B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E7E5C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7879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486C1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2A149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23B12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0FB4E" w14:textId="77777777" w:rsidR="00943FC8" w:rsidRPr="005671B7" w:rsidRDefault="00943FC8" w:rsidP="00943FC8">
            <w:pPr>
              <w:spacing w:after="0" w:line="240" w:lineRule="auto"/>
            </w:pPr>
          </w:p>
        </w:tc>
      </w:tr>
      <w:tr w:rsidR="00943FC8" w:rsidRPr="005671B7" w14:paraId="477B9AB3" w14:textId="77777777" w:rsidTr="00943FC8">
        <w:trPr>
          <w:cantSplit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91F25" w14:textId="77777777" w:rsidR="00943FC8" w:rsidRPr="005671B7" w:rsidRDefault="00943FC8" w:rsidP="00943FC8">
            <w:pPr>
              <w:spacing w:after="0" w:line="240" w:lineRule="auto"/>
              <w:jc w:val="center"/>
              <w:rPr>
                <w:b/>
              </w:rPr>
            </w:pPr>
            <w:r w:rsidRPr="005671B7">
              <w:rPr>
                <w:b/>
              </w:rPr>
              <w:t>10</w:t>
            </w:r>
          </w:p>
        </w:tc>
        <w:tc>
          <w:tcPr>
            <w:tcW w:w="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C9C4B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4B885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7A6E6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AA491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80E71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ECEA2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9ECF4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406C9" w14:textId="77777777" w:rsidR="00943FC8" w:rsidRPr="005671B7" w:rsidRDefault="00943FC8" w:rsidP="00943FC8">
            <w:pPr>
              <w:spacing w:after="0" w:line="240" w:lineRule="auto"/>
            </w:pPr>
          </w:p>
        </w:tc>
        <w:tc>
          <w:tcPr>
            <w:tcW w:w="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5250F" w14:textId="77777777" w:rsidR="00943FC8" w:rsidRPr="005671B7" w:rsidRDefault="00943FC8" w:rsidP="00943FC8">
            <w:pPr>
              <w:spacing w:after="0" w:line="240" w:lineRule="auto"/>
            </w:pPr>
          </w:p>
        </w:tc>
      </w:tr>
    </w:tbl>
    <w:p w14:paraId="6BEA8E61" w14:textId="77777777" w:rsidR="003210FD" w:rsidRPr="005671B7" w:rsidRDefault="003210FD"/>
    <w:p w14:paraId="206518C6" w14:textId="77777777" w:rsidR="003210FD" w:rsidRPr="005671B7" w:rsidRDefault="00C27B2F">
      <w:pPr>
        <w:rPr>
          <w:b/>
        </w:rPr>
      </w:pPr>
      <w:r w:rsidRPr="005671B7">
        <w:rPr>
          <w:b/>
        </w:rPr>
        <w:t>6. VIABILIDADE DE EXECUÇÃO</w:t>
      </w:r>
    </w:p>
    <w:p w14:paraId="65DF128A" w14:textId="266BCECE" w:rsidR="00C24A61" w:rsidRDefault="00577F0B" w:rsidP="00FE3A29">
      <w:pPr>
        <w:jc w:val="both"/>
      </w:pPr>
      <w:r w:rsidRPr="005671B7">
        <w:tab/>
        <w:t xml:space="preserve">O projeto será executado dentro das dependências do Instituto Federal de São Paulo, no campus de Votuporanga. </w:t>
      </w:r>
      <w:r w:rsidR="002F578A" w:rsidRPr="005671B7">
        <w:t xml:space="preserve">Poderá ser utilizada </w:t>
      </w:r>
      <w:r w:rsidRPr="005671B7">
        <w:t>uma</w:t>
      </w:r>
      <w:r w:rsidR="002F578A" w:rsidRPr="005671B7">
        <w:t xml:space="preserve"> das</w:t>
      </w:r>
      <w:r w:rsidRPr="005671B7">
        <w:t xml:space="preserve"> sala</w:t>
      </w:r>
      <w:r w:rsidR="002F578A" w:rsidRPr="005671B7">
        <w:t>s e/ou laboratórios destinados</w:t>
      </w:r>
      <w:r w:rsidRPr="005671B7">
        <w:t xml:space="preserve"> ao desenvolvimento da programação do </w:t>
      </w:r>
      <w:proofErr w:type="spellStart"/>
      <w:r w:rsidR="002176A3" w:rsidRPr="00D90F54">
        <w:rPr>
          <w:i/>
        </w:rPr>
        <w:t>Chatbot</w:t>
      </w:r>
      <w:proofErr w:type="spellEnd"/>
      <w:r w:rsidR="002176A3">
        <w:t xml:space="preserve">. </w:t>
      </w:r>
      <w:r w:rsidR="005A315F" w:rsidRPr="005671B7">
        <w:t xml:space="preserve">Também serão desenvolvidos os estudos </w:t>
      </w:r>
      <w:r w:rsidR="00843B04" w:rsidRPr="005671B7">
        <w:t>das ferramentas</w:t>
      </w:r>
      <w:r w:rsidR="005A315F" w:rsidRPr="005671B7">
        <w:t xml:space="preserve"> de tecnologia que possibilitam a análise de dados por meio de </w:t>
      </w:r>
      <w:proofErr w:type="spellStart"/>
      <w:r w:rsidR="005A315F" w:rsidRPr="005671B7">
        <w:rPr>
          <w:i/>
        </w:rPr>
        <w:t>Machine</w:t>
      </w:r>
      <w:proofErr w:type="spellEnd"/>
      <w:r w:rsidR="005A315F" w:rsidRPr="005671B7">
        <w:rPr>
          <w:i/>
        </w:rPr>
        <w:t xml:space="preserve"> Learning</w:t>
      </w:r>
      <w:r w:rsidR="001E3B8B" w:rsidRPr="005671B7">
        <w:t xml:space="preserve">. </w:t>
      </w:r>
      <w:r w:rsidR="00F06FBE" w:rsidRPr="005671B7">
        <w:t xml:space="preserve">A criação do </w:t>
      </w:r>
      <w:r w:rsidR="00E31BB9">
        <w:t>algoritmo e a realização dos testes</w:t>
      </w:r>
      <w:r w:rsidR="00F06FBE" w:rsidRPr="005671B7">
        <w:t xml:space="preserve"> será feita a partir de softwares e tecnologias gratuitas presentes</w:t>
      </w:r>
      <w:r w:rsidR="00A25DDA" w:rsidRPr="005671B7">
        <w:t xml:space="preserve"> e instalados nos computadores d</w:t>
      </w:r>
      <w:r w:rsidR="00F06FBE" w:rsidRPr="005671B7">
        <w:t xml:space="preserve">os laboratórios de informática do próprio </w:t>
      </w:r>
      <w:r w:rsidR="00F06FBE" w:rsidRPr="00CF451D">
        <w:t>campus</w:t>
      </w:r>
      <w:r w:rsidR="00A25DDA" w:rsidRPr="005671B7">
        <w:t>.</w:t>
      </w:r>
    </w:p>
    <w:p w14:paraId="10E96910" w14:textId="77777777" w:rsidR="00727678" w:rsidRPr="00727678" w:rsidRDefault="00727678" w:rsidP="00FE3A29">
      <w:pPr>
        <w:jc w:val="both"/>
      </w:pPr>
    </w:p>
    <w:p w14:paraId="39D73184" w14:textId="77777777" w:rsidR="003210FD" w:rsidRPr="00A72C84" w:rsidRDefault="00C27B2F">
      <w:pPr>
        <w:pStyle w:val="Ttulo11"/>
        <w:spacing w:line="100" w:lineRule="atLeast"/>
      </w:pPr>
      <w:r w:rsidRPr="005671B7">
        <w:t xml:space="preserve">7. </w:t>
      </w:r>
      <w:r w:rsidRPr="00A72C84">
        <w:t>RESULTADOS ESPERADOS E DISSEMINAÇÃO</w:t>
      </w:r>
    </w:p>
    <w:p w14:paraId="09031E76" w14:textId="19361DA4" w:rsidR="00E60CE3" w:rsidRPr="00A72C84" w:rsidRDefault="00A96F9B" w:rsidP="00FE3A29">
      <w:pPr>
        <w:pStyle w:val="Textbody"/>
        <w:jc w:val="both"/>
      </w:pPr>
      <w:r w:rsidRPr="00A72C84">
        <w:tab/>
      </w:r>
      <w:r w:rsidR="00DD176C" w:rsidRPr="00A72C84">
        <w:t xml:space="preserve">O projeto possui </w:t>
      </w:r>
      <w:r w:rsidR="008A1732" w:rsidRPr="00A72C84">
        <w:t>potencial de ino</w:t>
      </w:r>
      <w:r w:rsidR="00937090" w:rsidRPr="00A72C84">
        <w:t xml:space="preserve">vação para </w:t>
      </w:r>
      <w:r w:rsidR="00A72C84" w:rsidRPr="00A72C84">
        <w:t>o IFSP Campus Votuporanga,</w:t>
      </w:r>
      <w:r w:rsidR="007122CA" w:rsidRPr="00A72C84">
        <w:t xml:space="preserve"> uma vez que</w:t>
      </w:r>
      <w:r w:rsidR="0012401D" w:rsidRPr="00A72C84">
        <w:t xml:space="preserve"> </w:t>
      </w:r>
      <w:r w:rsidR="007122CA" w:rsidRPr="00A72C84">
        <w:t>poderá oferecer</w:t>
      </w:r>
      <w:r w:rsidR="008A1732" w:rsidRPr="00A72C84">
        <w:t xml:space="preserve"> o </w:t>
      </w:r>
      <w:r w:rsidR="00A72C84" w:rsidRPr="00A72C84">
        <w:t xml:space="preserve">contato e resolução de dúvidas oriundas dos alunos, professores ou comunidade externa, de forma </w:t>
      </w:r>
      <w:r w:rsidR="00664900" w:rsidRPr="00A72C84">
        <w:t>automatizada.</w:t>
      </w:r>
      <w:r w:rsidR="007122CA" w:rsidRPr="00A72C84">
        <w:t xml:space="preserve"> </w:t>
      </w:r>
    </w:p>
    <w:p w14:paraId="0F9378B0" w14:textId="1B81CF44" w:rsidR="007122CA" w:rsidRPr="00A72C84" w:rsidRDefault="00E60CE3" w:rsidP="00FE3A29">
      <w:pPr>
        <w:pStyle w:val="Textbody"/>
        <w:jc w:val="both"/>
      </w:pPr>
      <w:r w:rsidRPr="00A72C84">
        <w:tab/>
        <w:t xml:space="preserve">Procura iniciar o aluno participante nos estudos referentes a área de Inteligência, </w:t>
      </w:r>
      <w:proofErr w:type="spellStart"/>
      <w:r w:rsidRPr="00A72C84">
        <w:rPr>
          <w:i/>
        </w:rPr>
        <w:t>Machine</w:t>
      </w:r>
      <w:proofErr w:type="spellEnd"/>
      <w:r w:rsidRPr="00A72C84">
        <w:rPr>
          <w:i/>
        </w:rPr>
        <w:t xml:space="preserve"> Learning</w:t>
      </w:r>
      <w:r w:rsidRPr="00A72C84">
        <w:t xml:space="preserve"> e </w:t>
      </w:r>
      <w:r w:rsidR="00A72C84" w:rsidRPr="00A72C84">
        <w:t>NLP</w:t>
      </w:r>
      <w:r w:rsidRPr="00A72C84">
        <w:t>.</w:t>
      </w:r>
    </w:p>
    <w:p w14:paraId="662602D3" w14:textId="35C3B2B0" w:rsidR="00F568CB" w:rsidRPr="00A72C84" w:rsidRDefault="008A1732" w:rsidP="00FE3A29">
      <w:pPr>
        <w:pStyle w:val="Textbody"/>
        <w:jc w:val="both"/>
      </w:pPr>
      <w:r w:rsidRPr="00A72C84">
        <w:tab/>
      </w:r>
      <w:r w:rsidR="000816CC" w:rsidRPr="00A72C84">
        <w:t>Pretende-se</w:t>
      </w:r>
      <w:r w:rsidR="00F568CB" w:rsidRPr="00A72C84">
        <w:t xml:space="preserve"> que os dados gerados pelo processo </w:t>
      </w:r>
      <w:r w:rsidR="00A72C84" w:rsidRPr="00A72C84">
        <w:t xml:space="preserve">de construção do </w:t>
      </w:r>
      <w:proofErr w:type="spellStart"/>
      <w:r w:rsidR="00A72C84" w:rsidRPr="00A72C84">
        <w:rPr>
          <w:i/>
        </w:rPr>
        <w:t>Chatbot</w:t>
      </w:r>
      <w:proofErr w:type="spellEnd"/>
      <w:r w:rsidR="00A72C84" w:rsidRPr="00A72C84">
        <w:t xml:space="preserve"> </w:t>
      </w:r>
      <w:r w:rsidR="00F568CB" w:rsidRPr="00A72C84">
        <w:t xml:space="preserve">e </w:t>
      </w:r>
      <w:r w:rsidR="00A72C84" w:rsidRPr="00A72C84">
        <w:t>na formulação</w:t>
      </w:r>
      <w:r w:rsidR="00937090" w:rsidRPr="00A72C84">
        <w:t xml:space="preserve"> d</w:t>
      </w:r>
      <w:r w:rsidR="00A72C84" w:rsidRPr="00A72C84">
        <w:t>o</w:t>
      </w:r>
      <w:r w:rsidR="00937090" w:rsidRPr="00A72C84">
        <w:t xml:space="preserve"> repositório de dados </w:t>
      </w:r>
      <w:r w:rsidR="00A72C84" w:rsidRPr="00A72C84">
        <w:t xml:space="preserve">para treinamento, </w:t>
      </w:r>
      <w:r w:rsidR="00937090" w:rsidRPr="00A72C84">
        <w:t xml:space="preserve">sirvam </w:t>
      </w:r>
      <w:r w:rsidR="00F568CB" w:rsidRPr="00A72C84">
        <w:t>como objeto de estudo e análise para outras pesquisas.</w:t>
      </w:r>
    </w:p>
    <w:p w14:paraId="5B475854" w14:textId="7D1486A5" w:rsidR="000816CC" w:rsidRPr="00A72C84" w:rsidRDefault="000816CC" w:rsidP="000816CC">
      <w:pPr>
        <w:pStyle w:val="Textbody"/>
        <w:jc w:val="both"/>
      </w:pPr>
      <w:r w:rsidRPr="00A72C84">
        <w:tab/>
        <w:t>Espera-se que os resultados dessa pesquisa contribuam para o desenvolvimento de métodos, técnicas e/ou ferramentas que implementem a solução e eliminem os principais riscos identificados durante o refinamento do escopo do projeto, além da produção de artigos, relatando as principais dificuldades encontradas, as soluções propostas e os resultados parciais obtidos.</w:t>
      </w:r>
      <w:r w:rsidR="00287D65" w:rsidRPr="00A72C84">
        <w:t xml:space="preserve"> </w:t>
      </w:r>
      <w:r w:rsidRPr="00A72C84">
        <w:t>O principal elemento desse trabalho será a</w:t>
      </w:r>
      <w:r w:rsidR="00287D65" w:rsidRPr="00A72C84">
        <w:t xml:space="preserve"> </w:t>
      </w:r>
      <w:r w:rsidRPr="00A72C84">
        <w:t>elaboração do Relatório Final, descrevendo os principais métodos e técnicas investigadas e todos os resultados obtidos, e relatados nos artigos produzidos</w:t>
      </w:r>
      <w:r w:rsidR="00664900">
        <w:t xml:space="preserve">, além da implementação do sistema de </w:t>
      </w:r>
      <w:proofErr w:type="spellStart"/>
      <w:r w:rsidR="00AB4DAE" w:rsidRPr="009A1385">
        <w:rPr>
          <w:i/>
        </w:rPr>
        <w:t>chatbot</w:t>
      </w:r>
      <w:proofErr w:type="spellEnd"/>
      <w:r w:rsidR="00AB4DAE">
        <w:rPr>
          <w:i/>
        </w:rPr>
        <w:t>.</w:t>
      </w:r>
    </w:p>
    <w:p w14:paraId="5B147C22" w14:textId="77777777" w:rsidR="000816CC" w:rsidRDefault="000816CC" w:rsidP="00FE3A29">
      <w:pPr>
        <w:pStyle w:val="Textbody"/>
        <w:jc w:val="both"/>
      </w:pPr>
    </w:p>
    <w:p w14:paraId="3BEB1A97" w14:textId="77777777" w:rsidR="00375BA9" w:rsidRDefault="00375BA9" w:rsidP="00FE3A29">
      <w:pPr>
        <w:pStyle w:val="Textbody"/>
        <w:jc w:val="both"/>
      </w:pPr>
    </w:p>
    <w:p w14:paraId="4567DE75" w14:textId="6F7E6530" w:rsidR="003210FD" w:rsidRPr="0039799D" w:rsidRDefault="00C27B2F">
      <w:pPr>
        <w:rPr>
          <w:b/>
          <w:lang w:val="en-US"/>
          <w:rPrChange w:id="244" w:author="Henrique Borges Toninatto" w:date="2020-02-25T22:10:00Z">
            <w:rPr>
              <w:b/>
            </w:rPr>
          </w:rPrChange>
        </w:rPr>
      </w:pPr>
      <w:bookmarkStart w:id="245" w:name="_Toc403215828"/>
      <w:bookmarkStart w:id="246" w:name="_Toc401148967"/>
      <w:bookmarkEnd w:id="245"/>
      <w:bookmarkEnd w:id="246"/>
      <w:r w:rsidRPr="0039799D">
        <w:rPr>
          <w:b/>
          <w:lang w:val="en-US"/>
          <w:rPrChange w:id="247" w:author="Henrique Borges Toninatto" w:date="2020-02-25T22:10:00Z">
            <w:rPr>
              <w:b/>
            </w:rPr>
          </w:rPrChange>
        </w:rPr>
        <w:t>REFERÊNCIAS BIBLIOGRÁFICAS</w:t>
      </w:r>
    </w:p>
    <w:p w14:paraId="7DCEF7E4" w14:textId="77777777" w:rsidR="009A1385" w:rsidRPr="0039799D" w:rsidRDefault="009A1385" w:rsidP="009A1385">
      <w:pPr>
        <w:rPr>
          <w:lang w:val="en-US"/>
          <w:rPrChange w:id="248" w:author="Henrique Borges Toninatto" w:date="2020-02-25T22:10:00Z">
            <w:rPr/>
          </w:rPrChange>
        </w:rPr>
      </w:pPr>
    </w:p>
    <w:p w14:paraId="0808D8B2" w14:textId="77777777" w:rsidR="009A1385" w:rsidRPr="0039799D" w:rsidRDefault="009A1385" w:rsidP="009A1385">
      <w:pPr>
        <w:rPr>
          <w:lang w:val="en-US"/>
          <w:rPrChange w:id="249" w:author="Henrique Borges Toninatto" w:date="2020-02-25T22:10:00Z">
            <w:rPr/>
          </w:rPrChange>
        </w:rPr>
      </w:pPr>
      <w:r w:rsidRPr="0039799D">
        <w:rPr>
          <w:lang w:val="en-US"/>
          <w:rPrChange w:id="250" w:author="Henrique Borges Toninatto" w:date="2020-02-25T22:10:00Z">
            <w:rPr/>
          </w:rPrChange>
        </w:rPr>
        <w:t xml:space="preserve">BERGER, M. L.; DOBAN, V. </w:t>
      </w:r>
      <w:r w:rsidRPr="0039799D">
        <w:rPr>
          <w:b/>
          <w:lang w:val="en-US"/>
          <w:rPrChange w:id="251" w:author="Henrique Borges Toninatto" w:date="2020-02-25T22:10:00Z">
            <w:rPr>
              <w:b/>
            </w:rPr>
          </w:rPrChange>
        </w:rPr>
        <w:t>Big data, advanced analytics and the future of comparative effectiveness research</w:t>
      </w:r>
      <w:r w:rsidRPr="0039799D">
        <w:rPr>
          <w:lang w:val="en-US"/>
          <w:rPrChange w:id="252" w:author="Henrique Borges Toninatto" w:date="2020-02-25T22:10:00Z">
            <w:rPr/>
          </w:rPrChange>
        </w:rPr>
        <w:t xml:space="preserve">. Journal of Comparative Effectiveness Research, </w:t>
      </w:r>
      <w:proofErr w:type="spellStart"/>
      <w:r w:rsidRPr="0039799D">
        <w:rPr>
          <w:lang w:val="en-US"/>
          <w:rPrChange w:id="253" w:author="Henrique Borges Toninatto" w:date="2020-02-25T22:10:00Z">
            <w:rPr/>
          </w:rPrChange>
        </w:rPr>
        <w:t>Londres</w:t>
      </w:r>
      <w:proofErr w:type="spellEnd"/>
      <w:r w:rsidRPr="0039799D">
        <w:rPr>
          <w:lang w:val="en-US"/>
          <w:rPrChange w:id="254" w:author="Henrique Borges Toninatto" w:date="2020-02-25T22:10:00Z">
            <w:rPr/>
          </w:rPrChange>
        </w:rPr>
        <w:t>, v.3, n.2, p.167-176, 2014.</w:t>
      </w:r>
    </w:p>
    <w:p w14:paraId="566DE9AC" w14:textId="77777777" w:rsidR="009A1385" w:rsidRPr="0039799D" w:rsidRDefault="009A1385" w:rsidP="009A1385">
      <w:pPr>
        <w:rPr>
          <w:lang w:val="en-US"/>
          <w:rPrChange w:id="255" w:author="Henrique Borges Toninatto" w:date="2020-02-25T22:10:00Z">
            <w:rPr/>
          </w:rPrChange>
        </w:rPr>
      </w:pPr>
      <w:r w:rsidRPr="0039799D">
        <w:rPr>
          <w:lang w:val="en-US"/>
          <w:rPrChange w:id="256" w:author="Henrique Borges Toninatto" w:date="2020-02-25T22:10:00Z">
            <w:rPr/>
          </w:rPrChange>
        </w:rPr>
        <w:t>BOSE, R</w:t>
      </w:r>
      <w:r w:rsidRPr="0039799D">
        <w:rPr>
          <w:b/>
          <w:lang w:val="en-US"/>
          <w:rPrChange w:id="257" w:author="Henrique Borges Toninatto" w:date="2020-02-25T22:10:00Z">
            <w:rPr>
              <w:b/>
            </w:rPr>
          </w:rPrChange>
        </w:rPr>
        <w:t>. Advanced Analytics: opportunities and challenges. Industrial Management &amp; Data Systems</w:t>
      </w:r>
      <w:r w:rsidRPr="0039799D">
        <w:rPr>
          <w:lang w:val="en-US"/>
          <w:rPrChange w:id="258" w:author="Henrique Borges Toninatto" w:date="2020-02-25T22:10:00Z">
            <w:rPr/>
          </w:rPrChange>
        </w:rPr>
        <w:t>, 2009.</w:t>
      </w:r>
    </w:p>
    <w:p w14:paraId="51AA507D" w14:textId="77777777" w:rsidR="009A1385" w:rsidRPr="0039799D" w:rsidRDefault="009A1385">
      <w:pPr>
        <w:rPr>
          <w:lang w:val="en-US"/>
          <w:rPrChange w:id="259" w:author="Henrique Borges Toninatto" w:date="2020-02-25T22:10:00Z">
            <w:rPr/>
          </w:rPrChange>
        </w:rPr>
      </w:pPr>
      <w:r w:rsidRPr="0039799D">
        <w:rPr>
          <w:lang w:val="en-US"/>
          <w:rPrChange w:id="260" w:author="Henrique Borges Toninatto" w:date="2020-02-25T22:10:00Z">
            <w:rPr/>
          </w:rPrChange>
        </w:rPr>
        <w:t xml:space="preserve">CETAX. </w:t>
      </w:r>
      <w:proofErr w:type="spellStart"/>
      <w:r w:rsidRPr="009A1385">
        <w:rPr>
          <w:b/>
        </w:rPr>
        <w:t>Machine</w:t>
      </w:r>
      <w:proofErr w:type="spellEnd"/>
      <w:r w:rsidRPr="009A1385">
        <w:rPr>
          <w:b/>
        </w:rPr>
        <w:t xml:space="preserve"> Learning: O que é, conceito e definição</w:t>
      </w:r>
      <w:r w:rsidRPr="009A1385">
        <w:t xml:space="preserve">, [201-?]. Disponível em: &lt; https://www.cetax.com.br/blog/machine-learning/&gt;. </w:t>
      </w:r>
      <w:proofErr w:type="spellStart"/>
      <w:r w:rsidRPr="0039799D">
        <w:rPr>
          <w:lang w:val="en-US"/>
          <w:rPrChange w:id="261" w:author="Henrique Borges Toninatto" w:date="2020-02-25T22:10:00Z">
            <w:rPr/>
          </w:rPrChange>
        </w:rPr>
        <w:t>Acesso</w:t>
      </w:r>
      <w:proofErr w:type="spellEnd"/>
      <w:r w:rsidRPr="0039799D">
        <w:rPr>
          <w:lang w:val="en-US"/>
          <w:rPrChange w:id="262" w:author="Henrique Borges Toninatto" w:date="2020-02-25T22:10:00Z">
            <w:rPr/>
          </w:rPrChange>
        </w:rPr>
        <w:t xml:space="preserve"> </w:t>
      </w:r>
      <w:proofErr w:type="spellStart"/>
      <w:r w:rsidRPr="0039799D">
        <w:rPr>
          <w:lang w:val="en-US"/>
          <w:rPrChange w:id="263" w:author="Henrique Borges Toninatto" w:date="2020-02-25T22:10:00Z">
            <w:rPr/>
          </w:rPrChange>
        </w:rPr>
        <w:t>em</w:t>
      </w:r>
      <w:proofErr w:type="spellEnd"/>
      <w:r w:rsidRPr="0039799D">
        <w:rPr>
          <w:lang w:val="en-US"/>
          <w:rPrChange w:id="264" w:author="Henrique Borges Toninatto" w:date="2020-02-25T22:10:00Z">
            <w:rPr/>
          </w:rPrChange>
        </w:rPr>
        <w:t xml:space="preserve"> 29 de out. 2018.</w:t>
      </w:r>
    </w:p>
    <w:p w14:paraId="0DDE9F8F" w14:textId="77777777" w:rsidR="009A1385" w:rsidRPr="0039799D" w:rsidRDefault="009A1385" w:rsidP="009A1385">
      <w:pPr>
        <w:rPr>
          <w:lang w:val="en-US"/>
          <w:rPrChange w:id="265" w:author="Henrique Borges Toninatto" w:date="2020-02-25T22:10:00Z">
            <w:rPr/>
          </w:rPrChange>
        </w:rPr>
      </w:pPr>
      <w:r w:rsidRPr="0039799D">
        <w:rPr>
          <w:lang w:val="en-US"/>
          <w:rPrChange w:id="266" w:author="Henrique Borges Toninatto" w:date="2020-02-25T22:10:00Z">
            <w:rPr/>
          </w:rPrChange>
        </w:rPr>
        <w:t xml:space="preserve">CHOWDHURY, G. G. </w:t>
      </w:r>
      <w:r w:rsidRPr="0039799D">
        <w:rPr>
          <w:b/>
          <w:lang w:val="en-US"/>
          <w:rPrChange w:id="267" w:author="Henrique Borges Toninatto" w:date="2020-02-25T22:10:00Z">
            <w:rPr>
              <w:b/>
            </w:rPr>
          </w:rPrChange>
        </w:rPr>
        <w:t>Natural language processing. Annual review of information science and technology</w:t>
      </w:r>
      <w:r w:rsidRPr="0039799D">
        <w:rPr>
          <w:lang w:val="en-US"/>
          <w:rPrChange w:id="268" w:author="Henrique Borges Toninatto" w:date="2020-02-25T22:10:00Z">
            <w:rPr/>
          </w:rPrChange>
        </w:rPr>
        <w:t>, Wiley Online Library, v. 37, n. 1, p. 51–89, 2003.</w:t>
      </w:r>
    </w:p>
    <w:p w14:paraId="799539E6" w14:textId="77777777" w:rsidR="007D571B" w:rsidRPr="00867ADA" w:rsidRDefault="007D571B">
      <w:pPr>
        <w:rPr>
          <w:lang w:val="en-US"/>
          <w:rPrChange w:id="269" w:author="Henrique Borges Toninatto" w:date="2020-02-26T14:10:00Z">
            <w:rPr/>
          </w:rPrChange>
        </w:rPr>
      </w:pPr>
      <w:r w:rsidRPr="0039799D">
        <w:rPr>
          <w:lang w:val="en-US"/>
          <w:rPrChange w:id="270" w:author="Henrique Borges Toninatto" w:date="2020-02-25T22:10:00Z">
            <w:rPr/>
          </w:rPrChange>
        </w:rPr>
        <w:t xml:space="preserve">FERRUCCI, D.; BROWN, E.; CHU-CARROLL, J.; FAN, J.; GONDEK, D.; KALYANPUR, A. A.; LALLY, A.; MURDOCK, J. W.; NYBERG, E.; PRAGER, J. et al. </w:t>
      </w:r>
      <w:r w:rsidRPr="0039799D">
        <w:rPr>
          <w:b/>
          <w:lang w:val="en-US"/>
          <w:rPrChange w:id="271" w:author="Henrique Borges Toninatto" w:date="2020-02-25T22:10:00Z">
            <w:rPr>
              <w:b/>
            </w:rPr>
          </w:rPrChange>
        </w:rPr>
        <w:t xml:space="preserve">Building </w:t>
      </w:r>
      <w:proofErr w:type="spellStart"/>
      <w:r w:rsidRPr="0039799D">
        <w:rPr>
          <w:b/>
          <w:lang w:val="en-US"/>
          <w:rPrChange w:id="272" w:author="Henrique Borges Toninatto" w:date="2020-02-25T22:10:00Z">
            <w:rPr>
              <w:b/>
            </w:rPr>
          </w:rPrChange>
        </w:rPr>
        <w:t>watson</w:t>
      </w:r>
      <w:proofErr w:type="spellEnd"/>
      <w:r w:rsidRPr="0039799D">
        <w:rPr>
          <w:b/>
          <w:lang w:val="en-US"/>
          <w:rPrChange w:id="273" w:author="Henrique Borges Toninatto" w:date="2020-02-25T22:10:00Z">
            <w:rPr>
              <w:b/>
            </w:rPr>
          </w:rPrChange>
        </w:rPr>
        <w:t xml:space="preserve">: An overview of the </w:t>
      </w:r>
      <w:proofErr w:type="spellStart"/>
      <w:r w:rsidRPr="0039799D">
        <w:rPr>
          <w:b/>
          <w:lang w:val="en-US"/>
          <w:rPrChange w:id="274" w:author="Henrique Borges Toninatto" w:date="2020-02-25T22:10:00Z">
            <w:rPr>
              <w:b/>
            </w:rPr>
          </w:rPrChange>
        </w:rPr>
        <w:t>deepqa</w:t>
      </w:r>
      <w:proofErr w:type="spellEnd"/>
      <w:r w:rsidRPr="0039799D">
        <w:rPr>
          <w:b/>
          <w:lang w:val="en-US"/>
          <w:rPrChange w:id="275" w:author="Henrique Borges Toninatto" w:date="2020-02-25T22:10:00Z">
            <w:rPr>
              <w:b/>
            </w:rPr>
          </w:rPrChange>
        </w:rPr>
        <w:t xml:space="preserve"> project</w:t>
      </w:r>
      <w:r w:rsidRPr="0039799D">
        <w:rPr>
          <w:lang w:val="en-US"/>
          <w:rPrChange w:id="276" w:author="Henrique Borges Toninatto" w:date="2020-02-25T22:10:00Z">
            <w:rPr/>
          </w:rPrChange>
        </w:rPr>
        <w:t xml:space="preserve">. </w:t>
      </w:r>
      <w:r w:rsidRPr="00867ADA">
        <w:rPr>
          <w:lang w:val="en-US"/>
          <w:rPrChange w:id="277" w:author="Henrique Borges Toninatto" w:date="2020-02-26T14:10:00Z">
            <w:rPr/>
          </w:rPrChange>
        </w:rPr>
        <w:t>AI magazine, v. 31, n. 3, p. 59–79, 2010.</w:t>
      </w:r>
    </w:p>
    <w:p w14:paraId="677D1C6E" w14:textId="60DF8243" w:rsidR="009A1385" w:rsidRPr="0039799D" w:rsidRDefault="009A1385">
      <w:pPr>
        <w:rPr>
          <w:lang w:val="en-US"/>
          <w:rPrChange w:id="278" w:author="Henrique Borges Toninatto" w:date="2020-02-25T22:10:00Z">
            <w:rPr/>
          </w:rPrChange>
        </w:rPr>
      </w:pPr>
      <w:r w:rsidRPr="009A1385">
        <w:lastRenderedPageBreak/>
        <w:t xml:space="preserve">GALDINO, Natanael. </w:t>
      </w:r>
      <w:r w:rsidRPr="009A1385">
        <w:rPr>
          <w:b/>
        </w:rPr>
        <w:t>Big Data: Ferramentas e Aplicabilidade</w:t>
      </w:r>
      <w:r w:rsidRPr="009A1385">
        <w:t>, 2011. Disponível em: &lt;https://www.aedb.br/</w:t>
      </w:r>
      <w:proofErr w:type="spellStart"/>
      <w:r w:rsidRPr="009A1385">
        <w:t>seget</w:t>
      </w:r>
      <w:proofErr w:type="spellEnd"/>
      <w:r w:rsidRPr="009A1385">
        <w:t xml:space="preserve">/arquivos/artigos16/472427.pdf&gt;. </w:t>
      </w:r>
      <w:proofErr w:type="spellStart"/>
      <w:r w:rsidRPr="0039799D">
        <w:rPr>
          <w:lang w:val="en-US"/>
          <w:rPrChange w:id="279" w:author="Henrique Borges Toninatto" w:date="2020-02-25T22:10:00Z">
            <w:rPr/>
          </w:rPrChange>
        </w:rPr>
        <w:t>Acesso</w:t>
      </w:r>
      <w:proofErr w:type="spellEnd"/>
      <w:r w:rsidRPr="0039799D">
        <w:rPr>
          <w:lang w:val="en-US"/>
          <w:rPrChange w:id="280" w:author="Henrique Borges Toninatto" w:date="2020-02-25T22:10:00Z">
            <w:rPr/>
          </w:rPrChange>
        </w:rPr>
        <w:t xml:space="preserve"> </w:t>
      </w:r>
      <w:proofErr w:type="spellStart"/>
      <w:r w:rsidRPr="0039799D">
        <w:rPr>
          <w:lang w:val="en-US"/>
          <w:rPrChange w:id="281" w:author="Henrique Borges Toninatto" w:date="2020-02-25T22:10:00Z">
            <w:rPr/>
          </w:rPrChange>
        </w:rPr>
        <w:t>em</w:t>
      </w:r>
      <w:proofErr w:type="spellEnd"/>
      <w:r w:rsidRPr="0039799D">
        <w:rPr>
          <w:lang w:val="en-US"/>
          <w:rPrChange w:id="282" w:author="Henrique Borges Toninatto" w:date="2020-02-25T22:10:00Z">
            <w:rPr/>
          </w:rPrChange>
        </w:rPr>
        <w:t xml:space="preserve"> 29 de out. 2018.</w:t>
      </w:r>
    </w:p>
    <w:p w14:paraId="45B8A671" w14:textId="77777777" w:rsidR="009A1385" w:rsidRPr="0039799D" w:rsidRDefault="009A1385" w:rsidP="009A1385">
      <w:pPr>
        <w:rPr>
          <w:lang w:val="en-US"/>
          <w:rPrChange w:id="283" w:author="Henrique Borges Toninatto" w:date="2020-02-25T22:10:00Z">
            <w:rPr/>
          </w:rPrChange>
        </w:rPr>
      </w:pPr>
      <w:r w:rsidRPr="0039799D">
        <w:rPr>
          <w:lang w:val="en-US"/>
          <w:rPrChange w:id="284" w:author="Henrique Borges Toninatto" w:date="2020-02-25T22:10:00Z">
            <w:rPr/>
          </w:rPrChange>
        </w:rPr>
        <w:t>JAHNKE, Patrick</w:t>
      </w:r>
      <w:r w:rsidRPr="0039799D">
        <w:rPr>
          <w:b/>
          <w:lang w:val="en-US"/>
          <w:rPrChange w:id="285" w:author="Henrique Borges Toninatto" w:date="2020-02-25T22:10:00Z">
            <w:rPr>
              <w:b/>
            </w:rPr>
          </w:rPrChange>
        </w:rPr>
        <w:t>. Machine Learning Approaches for Failure Type Detection and Predictive Maintenance</w:t>
      </w:r>
      <w:r w:rsidRPr="0039799D">
        <w:rPr>
          <w:lang w:val="en-US"/>
          <w:rPrChange w:id="286" w:author="Henrique Borges Toninatto" w:date="2020-02-25T22:10:00Z">
            <w:rPr/>
          </w:rPrChange>
        </w:rPr>
        <w:t xml:space="preserve">. Germany, GER: </w:t>
      </w:r>
      <w:proofErr w:type="spellStart"/>
      <w:r w:rsidRPr="0039799D">
        <w:rPr>
          <w:lang w:val="en-US"/>
          <w:rPrChange w:id="287" w:author="Henrique Borges Toninatto" w:date="2020-02-25T22:10:00Z">
            <w:rPr/>
          </w:rPrChange>
        </w:rPr>
        <w:t>Technische</w:t>
      </w:r>
      <w:proofErr w:type="spellEnd"/>
      <w:r w:rsidRPr="0039799D">
        <w:rPr>
          <w:lang w:val="en-US"/>
          <w:rPrChange w:id="288" w:author="Henrique Borges Toninatto" w:date="2020-02-25T22:10:00Z">
            <w:rPr/>
          </w:rPrChange>
        </w:rPr>
        <w:t xml:space="preserve"> Universität Darmstadt, 2015.</w:t>
      </w:r>
    </w:p>
    <w:p w14:paraId="57D607E7" w14:textId="77777777" w:rsidR="009A1385" w:rsidRPr="0039799D" w:rsidRDefault="009A1385" w:rsidP="009A1385">
      <w:pPr>
        <w:rPr>
          <w:lang w:val="en-US"/>
          <w:rPrChange w:id="289" w:author="Henrique Borges Toninatto" w:date="2020-02-25T22:10:00Z">
            <w:rPr/>
          </w:rPrChange>
        </w:rPr>
      </w:pPr>
      <w:r w:rsidRPr="0039799D">
        <w:rPr>
          <w:lang w:val="en-US"/>
          <w:rPrChange w:id="290" w:author="Henrique Borges Toninatto" w:date="2020-02-25T22:10:00Z">
            <w:rPr/>
          </w:rPrChange>
        </w:rPr>
        <w:t xml:space="preserve">LEE, G. G.; SEO, J.; LEE, S.; JUNG, H.; CHO, B.-H.; LEE, C.; KWAK, B.-K.; CHA, J.; KIM, D.; AN, J. et al. </w:t>
      </w:r>
      <w:proofErr w:type="spellStart"/>
      <w:r w:rsidRPr="0039799D">
        <w:rPr>
          <w:b/>
          <w:lang w:val="en-US"/>
          <w:rPrChange w:id="291" w:author="Henrique Borges Toninatto" w:date="2020-02-25T22:10:00Z">
            <w:rPr>
              <w:b/>
            </w:rPr>
          </w:rPrChange>
        </w:rPr>
        <w:t>Siteq</w:t>
      </w:r>
      <w:proofErr w:type="spellEnd"/>
      <w:r w:rsidRPr="0039799D">
        <w:rPr>
          <w:b/>
          <w:lang w:val="en-US"/>
          <w:rPrChange w:id="292" w:author="Henrique Borges Toninatto" w:date="2020-02-25T22:10:00Z">
            <w:rPr>
              <w:b/>
            </w:rPr>
          </w:rPrChange>
        </w:rPr>
        <w:t xml:space="preserve">: Engineering high performance </w:t>
      </w:r>
      <w:proofErr w:type="spellStart"/>
      <w:r w:rsidRPr="0039799D">
        <w:rPr>
          <w:b/>
          <w:lang w:val="en-US"/>
          <w:rPrChange w:id="293" w:author="Henrique Borges Toninatto" w:date="2020-02-25T22:10:00Z">
            <w:rPr>
              <w:b/>
            </w:rPr>
          </w:rPrChange>
        </w:rPr>
        <w:t>qa</w:t>
      </w:r>
      <w:proofErr w:type="spellEnd"/>
      <w:r w:rsidRPr="0039799D">
        <w:rPr>
          <w:b/>
          <w:lang w:val="en-US"/>
          <w:rPrChange w:id="294" w:author="Henrique Borges Toninatto" w:date="2020-02-25T22:10:00Z">
            <w:rPr>
              <w:b/>
            </w:rPr>
          </w:rPrChange>
        </w:rPr>
        <w:t xml:space="preserve"> system using </w:t>
      </w:r>
      <w:proofErr w:type="spellStart"/>
      <w:r w:rsidRPr="0039799D">
        <w:rPr>
          <w:b/>
          <w:lang w:val="en-US"/>
          <w:rPrChange w:id="295" w:author="Henrique Borges Toninatto" w:date="2020-02-25T22:10:00Z">
            <w:rPr>
              <w:b/>
            </w:rPr>
          </w:rPrChange>
        </w:rPr>
        <w:t>lexico</w:t>
      </w:r>
      <w:proofErr w:type="spellEnd"/>
      <w:r w:rsidRPr="0039799D">
        <w:rPr>
          <w:b/>
          <w:lang w:val="en-US"/>
          <w:rPrChange w:id="296" w:author="Henrique Borges Toninatto" w:date="2020-02-25T22:10:00Z">
            <w:rPr>
              <w:b/>
            </w:rPr>
          </w:rPrChange>
        </w:rPr>
        <w:t xml:space="preserve">-semantic pattern matching and shallow </w:t>
      </w:r>
      <w:proofErr w:type="spellStart"/>
      <w:r w:rsidRPr="0039799D">
        <w:rPr>
          <w:b/>
          <w:lang w:val="en-US"/>
          <w:rPrChange w:id="297" w:author="Henrique Borges Toninatto" w:date="2020-02-25T22:10:00Z">
            <w:rPr>
              <w:b/>
            </w:rPr>
          </w:rPrChange>
        </w:rPr>
        <w:t>nlp</w:t>
      </w:r>
      <w:proofErr w:type="spellEnd"/>
      <w:r w:rsidRPr="0039799D">
        <w:rPr>
          <w:lang w:val="en-US"/>
          <w:rPrChange w:id="298" w:author="Henrique Borges Toninatto" w:date="2020-02-25T22:10:00Z">
            <w:rPr/>
          </w:rPrChange>
        </w:rPr>
        <w:t>. In: TREC. [</w:t>
      </w:r>
      <w:proofErr w:type="spellStart"/>
      <w:r w:rsidRPr="0039799D">
        <w:rPr>
          <w:lang w:val="en-US"/>
          <w:rPrChange w:id="299" w:author="Henrique Borges Toninatto" w:date="2020-02-25T22:10:00Z">
            <w:rPr/>
          </w:rPrChange>
        </w:rPr>
        <w:t>S.l.</w:t>
      </w:r>
      <w:proofErr w:type="spellEnd"/>
      <w:r w:rsidRPr="0039799D">
        <w:rPr>
          <w:lang w:val="en-US"/>
          <w:rPrChange w:id="300" w:author="Henrique Borges Toninatto" w:date="2020-02-25T22:10:00Z">
            <w:rPr/>
          </w:rPrChange>
        </w:rPr>
        <w:t xml:space="preserve">: </w:t>
      </w:r>
      <w:proofErr w:type="spellStart"/>
      <w:r w:rsidRPr="0039799D">
        <w:rPr>
          <w:lang w:val="en-US"/>
          <w:rPrChange w:id="301" w:author="Henrique Borges Toninatto" w:date="2020-02-25T22:10:00Z">
            <w:rPr/>
          </w:rPrChange>
        </w:rPr>
        <w:t>s.n</w:t>
      </w:r>
      <w:proofErr w:type="spellEnd"/>
      <w:r w:rsidRPr="0039799D">
        <w:rPr>
          <w:lang w:val="en-US"/>
          <w:rPrChange w:id="302" w:author="Henrique Borges Toninatto" w:date="2020-02-25T22:10:00Z">
            <w:rPr/>
          </w:rPrChange>
        </w:rPr>
        <w:t>.], 2001.</w:t>
      </w:r>
    </w:p>
    <w:p w14:paraId="48FA145D" w14:textId="09840236" w:rsidR="009A1385" w:rsidRPr="0039799D" w:rsidRDefault="009A1385" w:rsidP="009A1385">
      <w:pPr>
        <w:rPr>
          <w:lang w:val="en-US"/>
          <w:rPrChange w:id="303" w:author="Henrique Borges Toninatto" w:date="2020-02-25T22:10:00Z">
            <w:rPr/>
          </w:rPrChange>
        </w:rPr>
      </w:pPr>
      <w:r w:rsidRPr="0039799D">
        <w:rPr>
          <w:lang w:val="en-US"/>
          <w:rPrChange w:id="304" w:author="Henrique Borges Toninatto" w:date="2020-02-25T22:10:00Z">
            <w:rPr/>
          </w:rPrChange>
        </w:rPr>
        <w:t xml:space="preserve">MARTINEZ, A. R. </w:t>
      </w:r>
      <w:r w:rsidRPr="0039799D">
        <w:rPr>
          <w:b/>
          <w:lang w:val="en-US"/>
          <w:rPrChange w:id="305" w:author="Henrique Borges Toninatto" w:date="2020-02-25T22:10:00Z">
            <w:rPr>
              <w:b/>
            </w:rPr>
          </w:rPrChange>
        </w:rPr>
        <w:t>Natural language processing</w:t>
      </w:r>
      <w:r w:rsidRPr="0039799D">
        <w:rPr>
          <w:lang w:val="en-US"/>
          <w:rPrChange w:id="306" w:author="Henrique Borges Toninatto" w:date="2020-02-25T22:10:00Z">
            <w:rPr/>
          </w:rPrChange>
        </w:rPr>
        <w:t>. Wiley Interdisciplinary Reviews: Computational Statistics, Wiley-Blackwell, v. 2, n. 3, p. 352–357, mar 2010.</w:t>
      </w:r>
    </w:p>
    <w:p w14:paraId="28559222" w14:textId="41993BD6" w:rsidR="00F80F00" w:rsidRPr="0039799D" w:rsidRDefault="00F80F00" w:rsidP="009A1385">
      <w:pPr>
        <w:rPr>
          <w:lang w:val="en-US"/>
          <w:rPrChange w:id="307" w:author="Henrique Borges Toninatto" w:date="2020-02-25T22:10:00Z">
            <w:rPr/>
          </w:rPrChange>
        </w:rPr>
      </w:pPr>
      <w:r>
        <w:t xml:space="preserve">ORACLE. </w:t>
      </w:r>
      <w:r w:rsidRPr="007D571B">
        <w:rPr>
          <w:b/>
        </w:rPr>
        <w:t xml:space="preserve">O que é Big </w:t>
      </w:r>
      <w:proofErr w:type="gramStart"/>
      <w:r w:rsidRPr="007D571B">
        <w:rPr>
          <w:b/>
        </w:rPr>
        <w:t>Data?</w:t>
      </w:r>
      <w:r w:rsidRPr="007D571B">
        <w:t>,</w:t>
      </w:r>
      <w:proofErr w:type="gramEnd"/>
      <w:r w:rsidRPr="009A1385">
        <w:t xml:space="preserve"> [201-?]. Disponível em: &lt; </w:t>
      </w:r>
      <w:r w:rsidRPr="00F80F00">
        <w:t>https://www.oracle.com/br/big-data/guide/what-is-big-data.html</w:t>
      </w:r>
      <w:r w:rsidRPr="009A1385">
        <w:t xml:space="preserve">&gt;. </w:t>
      </w:r>
      <w:proofErr w:type="spellStart"/>
      <w:r w:rsidRPr="0039799D">
        <w:rPr>
          <w:lang w:val="en-US"/>
          <w:rPrChange w:id="308" w:author="Henrique Borges Toninatto" w:date="2020-02-25T22:10:00Z">
            <w:rPr/>
          </w:rPrChange>
        </w:rPr>
        <w:t>Acesso</w:t>
      </w:r>
      <w:proofErr w:type="spellEnd"/>
      <w:r w:rsidRPr="0039799D">
        <w:rPr>
          <w:lang w:val="en-US"/>
          <w:rPrChange w:id="309" w:author="Henrique Borges Toninatto" w:date="2020-02-25T22:10:00Z">
            <w:rPr/>
          </w:rPrChange>
        </w:rPr>
        <w:t xml:space="preserve"> </w:t>
      </w:r>
      <w:proofErr w:type="spellStart"/>
      <w:r w:rsidRPr="0039799D">
        <w:rPr>
          <w:lang w:val="en-US"/>
          <w:rPrChange w:id="310" w:author="Henrique Borges Toninatto" w:date="2020-02-25T22:10:00Z">
            <w:rPr/>
          </w:rPrChange>
        </w:rPr>
        <w:t>em</w:t>
      </w:r>
      <w:proofErr w:type="spellEnd"/>
      <w:r w:rsidRPr="0039799D">
        <w:rPr>
          <w:lang w:val="en-US"/>
          <w:rPrChange w:id="311" w:author="Henrique Borges Toninatto" w:date="2020-02-25T22:10:00Z">
            <w:rPr/>
          </w:rPrChange>
        </w:rPr>
        <w:t xml:space="preserve"> 01 de out. 2019. </w:t>
      </w:r>
    </w:p>
    <w:p w14:paraId="498B2580" w14:textId="77777777" w:rsidR="009A1385" w:rsidRPr="0039799D" w:rsidRDefault="009A1385" w:rsidP="009A1385">
      <w:pPr>
        <w:rPr>
          <w:lang w:val="en-US"/>
          <w:rPrChange w:id="312" w:author="Henrique Borges Toninatto" w:date="2020-02-25T22:10:00Z">
            <w:rPr/>
          </w:rPrChange>
        </w:rPr>
      </w:pPr>
      <w:r w:rsidRPr="0039799D">
        <w:rPr>
          <w:lang w:val="en-US"/>
          <w:rPrChange w:id="313" w:author="Henrique Borges Toninatto" w:date="2020-02-25T22:10:00Z">
            <w:rPr/>
          </w:rPrChange>
        </w:rPr>
        <w:t>PARIKH, D. et al</w:t>
      </w:r>
      <w:r w:rsidRPr="0039799D">
        <w:rPr>
          <w:b/>
          <w:lang w:val="en-US"/>
          <w:rPrChange w:id="314" w:author="Henrique Borges Toninatto" w:date="2020-02-25T22:10:00Z">
            <w:rPr>
              <w:b/>
            </w:rPr>
          </w:rPrChange>
        </w:rPr>
        <w:t>. Improving rail network velocity: A Machine Learning approach to Predictive maintenance</w:t>
      </w:r>
      <w:r w:rsidRPr="0039799D">
        <w:rPr>
          <w:lang w:val="en-US"/>
          <w:rPrChange w:id="315" w:author="Henrique Borges Toninatto" w:date="2020-02-25T22:10:00Z">
            <w:rPr/>
          </w:rPrChange>
        </w:rPr>
        <w:t>. Transportation Research Part C: Emerging Technologies, 2014.</w:t>
      </w:r>
    </w:p>
    <w:p w14:paraId="7A2A7909" w14:textId="77777777" w:rsidR="009A1385" w:rsidRPr="0039799D" w:rsidRDefault="009A1385" w:rsidP="009A1385">
      <w:pPr>
        <w:rPr>
          <w:lang w:val="en-US"/>
          <w:rPrChange w:id="316" w:author="Henrique Borges Toninatto" w:date="2020-02-25T22:10:00Z">
            <w:rPr/>
          </w:rPrChange>
        </w:rPr>
      </w:pPr>
      <w:r w:rsidRPr="0039799D">
        <w:rPr>
          <w:lang w:val="en-US"/>
          <w:rPrChange w:id="317" w:author="Henrique Borges Toninatto" w:date="2020-02-25T22:10:00Z">
            <w:rPr/>
          </w:rPrChange>
        </w:rPr>
        <w:t xml:space="preserve">POLATIDIS, N. </w:t>
      </w:r>
      <w:r w:rsidRPr="0039799D">
        <w:rPr>
          <w:b/>
          <w:lang w:val="en-US"/>
          <w:rPrChange w:id="318" w:author="Henrique Borges Toninatto" w:date="2020-02-25T22:10:00Z">
            <w:rPr>
              <w:b/>
            </w:rPr>
          </w:rPrChange>
        </w:rPr>
        <w:t>Chatbot for admissions</w:t>
      </w:r>
      <w:r w:rsidRPr="0039799D">
        <w:rPr>
          <w:lang w:val="en-US"/>
          <w:rPrChange w:id="319" w:author="Henrique Borges Toninatto" w:date="2020-02-25T22:10:00Z">
            <w:rPr/>
          </w:rPrChange>
        </w:rPr>
        <w:t xml:space="preserve">. </w:t>
      </w:r>
      <w:proofErr w:type="spellStart"/>
      <w:r w:rsidRPr="0039799D">
        <w:rPr>
          <w:lang w:val="en-US"/>
          <w:rPrChange w:id="320" w:author="Henrique Borges Toninatto" w:date="2020-02-25T22:10:00Z">
            <w:rPr/>
          </w:rPrChange>
        </w:rPr>
        <w:t>arXiv</w:t>
      </w:r>
      <w:proofErr w:type="spellEnd"/>
      <w:r w:rsidRPr="0039799D">
        <w:rPr>
          <w:lang w:val="en-US"/>
          <w:rPrChange w:id="321" w:author="Henrique Borges Toninatto" w:date="2020-02-25T22:10:00Z">
            <w:rPr/>
          </w:rPrChange>
        </w:rPr>
        <w:t xml:space="preserve"> preprint arXiv:1408.6762, 2014.</w:t>
      </w:r>
    </w:p>
    <w:p w14:paraId="4A7250CB" w14:textId="5E26AB3F" w:rsidR="009A1385" w:rsidRPr="0039799D" w:rsidRDefault="009A1385" w:rsidP="00316BCC">
      <w:pPr>
        <w:rPr>
          <w:lang w:val="en-US"/>
          <w:rPrChange w:id="322" w:author="Henrique Borges Toninatto" w:date="2020-02-25T22:10:00Z">
            <w:rPr/>
          </w:rPrChange>
        </w:rPr>
      </w:pPr>
      <w:r w:rsidRPr="009A1385">
        <w:t xml:space="preserve">SANTANCHÈ, A. </w:t>
      </w:r>
      <w:proofErr w:type="spellStart"/>
      <w:r w:rsidRPr="009A1385">
        <w:rPr>
          <w:b/>
        </w:rPr>
        <w:t>NoSQL</w:t>
      </w:r>
      <w:proofErr w:type="spellEnd"/>
      <w:r w:rsidRPr="009A1385">
        <w:rPr>
          <w:b/>
        </w:rPr>
        <w:t xml:space="preserve"> e Big Data - Aula 27 - Bancos de Dados 2015.2</w:t>
      </w:r>
      <w:r w:rsidRPr="009A1385">
        <w:t xml:space="preserve">, Disponível </w:t>
      </w:r>
      <w:r w:rsidR="00F80F00" w:rsidRPr="009A1385">
        <w:t>em:</w:t>
      </w:r>
      <w:r w:rsidRPr="009A1385">
        <w:t xml:space="preserve"> &lt;https://www.youtube.com/</w:t>
      </w:r>
      <w:proofErr w:type="spellStart"/>
      <w:r w:rsidRPr="009A1385">
        <w:t>watch?v</w:t>
      </w:r>
      <w:proofErr w:type="spellEnd"/>
      <w:r w:rsidRPr="009A1385">
        <w:t xml:space="preserve">=-a2pyU0uhww&gt;. </w:t>
      </w:r>
      <w:proofErr w:type="spellStart"/>
      <w:r w:rsidRPr="0039799D">
        <w:rPr>
          <w:lang w:val="en-US"/>
          <w:rPrChange w:id="323" w:author="Henrique Borges Toninatto" w:date="2020-02-25T22:10:00Z">
            <w:rPr/>
          </w:rPrChange>
        </w:rPr>
        <w:t>Acesso</w:t>
      </w:r>
      <w:proofErr w:type="spellEnd"/>
      <w:r w:rsidRPr="0039799D">
        <w:rPr>
          <w:lang w:val="en-US"/>
          <w:rPrChange w:id="324" w:author="Henrique Borges Toninatto" w:date="2020-02-25T22:10:00Z">
            <w:rPr/>
          </w:rPrChange>
        </w:rPr>
        <w:t xml:space="preserve"> </w:t>
      </w:r>
      <w:proofErr w:type="spellStart"/>
      <w:r w:rsidRPr="0039799D">
        <w:rPr>
          <w:lang w:val="en-US"/>
          <w:rPrChange w:id="325" w:author="Henrique Borges Toninatto" w:date="2020-02-25T22:10:00Z">
            <w:rPr/>
          </w:rPrChange>
        </w:rPr>
        <w:t>em</w:t>
      </w:r>
      <w:proofErr w:type="spellEnd"/>
      <w:r w:rsidRPr="0039799D">
        <w:rPr>
          <w:lang w:val="en-US"/>
          <w:rPrChange w:id="326" w:author="Henrique Borges Toninatto" w:date="2020-02-25T22:10:00Z">
            <w:rPr/>
          </w:rPrChange>
        </w:rPr>
        <w:t xml:space="preserve"> 29 de out. 2018.</w:t>
      </w:r>
    </w:p>
    <w:p w14:paraId="1E9265C6" w14:textId="77777777" w:rsidR="009A1385" w:rsidRPr="009A1385" w:rsidRDefault="009A1385" w:rsidP="005F1254">
      <w:bookmarkStart w:id="327" w:name="_Hlk528246618"/>
      <w:r w:rsidRPr="0039799D">
        <w:rPr>
          <w:lang w:val="en-US"/>
          <w:rPrChange w:id="328" w:author="Henrique Borges Toninatto" w:date="2020-02-25T22:10:00Z">
            <w:rPr/>
          </w:rPrChange>
        </w:rPr>
        <w:t>SANTUCCI</w:t>
      </w:r>
      <w:bookmarkEnd w:id="327"/>
      <w:r w:rsidRPr="0039799D">
        <w:rPr>
          <w:lang w:val="en-US"/>
          <w:rPrChange w:id="329" w:author="Henrique Borges Toninatto" w:date="2020-02-25T22:10:00Z">
            <w:rPr/>
          </w:rPrChange>
        </w:rPr>
        <w:t xml:space="preserve">, </w:t>
      </w:r>
      <w:proofErr w:type="spellStart"/>
      <w:r w:rsidRPr="0039799D">
        <w:rPr>
          <w:lang w:val="en-US"/>
          <w:rPrChange w:id="330" w:author="Henrique Borges Toninatto" w:date="2020-02-25T22:10:00Z">
            <w:rPr/>
          </w:rPrChange>
        </w:rPr>
        <w:t>Gérald</w:t>
      </w:r>
      <w:proofErr w:type="spellEnd"/>
      <w:r w:rsidRPr="0039799D">
        <w:rPr>
          <w:lang w:val="en-US"/>
          <w:rPrChange w:id="331" w:author="Henrique Borges Toninatto" w:date="2020-02-25T22:10:00Z">
            <w:rPr/>
          </w:rPrChange>
        </w:rPr>
        <w:t xml:space="preserve">. </w:t>
      </w:r>
      <w:r w:rsidRPr="0039799D">
        <w:rPr>
          <w:b/>
          <w:lang w:val="en-US"/>
          <w:rPrChange w:id="332" w:author="Henrique Borges Toninatto" w:date="2020-02-25T22:10:00Z">
            <w:rPr>
              <w:b/>
            </w:rPr>
          </w:rPrChange>
        </w:rPr>
        <w:t>The internet of things: between the revolution of the internet and the metamorphosis of objects</w:t>
      </w:r>
      <w:r w:rsidRPr="0039799D">
        <w:rPr>
          <w:lang w:val="en-US"/>
          <w:rPrChange w:id="333" w:author="Henrique Borges Toninatto" w:date="2020-02-25T22:10:00Z">
            <w:rPr/>
          </w:rPrChange>
        </w:rPr>
        <w:t>, [</w:t>
      </w:r>
      <w:proofErr w:type="spellStart"/>
      <w:r w:rsidRPr="0039799D">
        <w:rPr>
          <w:lang w:val="en-US"/>
          <w:rPrChange w:id="334" w:author="Henrique Borges Toninatto" w:date="2020-02-25T22:10:00Z">
            <w:rPr/>
          </w:rPrChange>
        </w:rPr>
        <w:t>s.d.</w:t>
      </w:r>
      <w:proofErr w:type="spellEnd"/>
      <w:r w:rsidRPr="0039799D">
        <w:rPr>
          <w:lang w:val="en-US"/>
          <w:rPrChange w:id="335" w:author="Henrique Borges Toninatto" w:date="2020-02-25T22:10:00Z">
            <w:rPr/>
          </w:rPrChange>
        </w:rPr>
        <w:t xml:space="preserve">]. </w:t>
      </w:r>
      <w:r w:rsidRPr="009A1385">
        <w:t>2010.</w:t>
      </w:r>
    </w:p>
    <w:p w14:paraId="7157113A" w14:textId="5F83AC23" w:rsidR="009A1385" w:rsidRDefault="009A1385" w:rsidP="005F1254">
      <w:r w:rsidRPr="009A1385">
        <w:t xml:space="preserve">SAS. </w:t>
      </w:r>
      <w:proofErr w:type="spellStart"/>
      <w:r w:rsidRPr="009A1385">
        <w:rPr>
          <w:b/>
        </w:rPr>
        <w:t>Machine</w:t>
      </w:r>
      <w:proofErr w:type="spellEnd"/>
      <w:r w:rsidRPr="009A1385">
        <w:rPr>
          <w:b/>
        </w:rPr>
        <w:t xml:space="preserve"> Learning: O que é e qual sua </w:t>
      </w:r>
      <w:proofErr w:type="gramStart"/>
      <w:r w:rsidRPr="009A1385">
        <w:rPr>
          <w:b/>
        </w:rPr>
        <w:t>importância?</w:t>
      </w:r>
      <w:r w:rsidRPr="009A1385">
        <w:t>,</w:t>
      </w:r>
      <w:proofErr w:type="gramEnd"/>
      <w:r w:rsidRPr="009A1385">
        <w:t xml:space="preserve"> [201-?]. Disponível em: &lt; https://www.sas.com/pt_br/insights/analytics/machine-learning.html &gt;. Acesso em </w:t>
      </w:r>
      <w:r w:rsidR="009B3909">
        <w:t>01</w:t>
      </w:r>
      <w:r w:rsidRPr="009A1385">
        <w:t xml:space="preserve"> de out. 201</w:t>
      </w:r>
      <w:r w:rsidR="00F80F00">
        <w:t>9</w:t>
      </w:r>
      <w:r w:rsidRPr="009A1385">
        <w:t>.</w:t>
      </w:r>
    </w:p>
    <w:p w14:paraId="343CD608" w14:textId="77777777" w:rsidR="009A1385" w:rsidRPr="0039799D" w:rsidRDefault="009A1385" w:rsidP="009A1385">
      <w:pPr>
        <w:rPr>
          <w:lang w:val="en-US"/>
          <w:rPrChange w:id="336" w:author="Henrique Borges Toninatto" w:date="2020-02-25T22:10:00Z">
            <w:rPr/>
          </w:rPrChange>
        </w:rPr>
      </w:pPr>
      <w:r>
        <w:t>SGANDERLA, R. B.; FERRARI, D. N.; GEYER, C. F. R</w:t>
      </w:r>
      <w:r w:rsidRPr="007D571B">
        <w:rPr>
          <w:b/>
        </w:rPr>
        <w:t xml:space="preserve">. </w:t>
      </w:r>
      <w:proofErr w:type="spellStart"/>
      <w:r w:rsidRPr="007D571B">
        <w:rPr>
          <w:b/>
        </w:rPr>
        <w:t>Bonobot</w:t>
      </w:r>
      <w:proofErr w:type="spellEnd"/>
      <w:r w:rsidRPr="007D571B">
        <w:rPr>
          <w:b/>
        </w:rPr>
        <w:t xml:space="preserve">: Um </w:t>
      </w:r>
      <w:proofErr w:type="spellStart"/>
      <w:r w:rsidRPr="007D571B">
        <w:rPr>
          <w:b/>
        </w:rPr>
        <w:t>chatterbot</w:t>
      </w:r>
      <w:proofErr w:type="spellEnd"/>
      <w:r w:rsidRPr="007D571B">
        <w:rPr>
          <w:b/>
        </w:rPr>
        <w:t xml:space="preserve"> para interação com usuários em um sistema tutor inteligente</w:t>
      </w:r>
      <w:r>
        <w:t xml:space="preserve">. </w:t>
      </w:r>
      <w:r w:rsidRPr="0039799D">
        <w:rPr>
          <w:lang w:val="en-US"/>
          <w:rPrChange w:id="337" w:author="Henrique Borges Toninatto" w:date="2020-02-25T22:10:00Z">
            <w:rPr/>
          </w:rPrChange>
        </w:rPr>
        <w:t xml:space="preserve">XIV </w:t>
      </w:r>
      <w:proofErr w:type="spellStart"/>
      <w:r w:rsidRPr="0039799D">
        <w:rPr>
          <w:lang w:val="en-US"/>
          <w:rPrChange w:id="338" w:author="Henrique Borges Toninatto" w:date="2020-02-25T22:10:00Z">
            <w:rPr/>
          </w:rPrChange>
        </w:rPr>
        <w:t>Simpósio</w:t>
      </w:r>
      <w:proofErr w:type="spellEnd"/>
      <w:r w:rsidRPr="0039799D">
        <w:rPr>
          <w:lang w:val="en-US"/>
          <w:rPrChange w:id="339" w:author="Henrique Borges Toninatto" w:date="2020-02-25T22:10:00Z">
            <w:rPr/>
          </w:rPrChange>
        </w:rPr>
        <w:t xml:space="preserve"> </w:t>
      </w:r>
      <w:proofErr w:type="spellStart"/>
      <w:r w:rsidRPr="0039799D">
        <w:rPr>
          <w:lang w:val="en-US"/>
          <w:rPrChange w:id="340" w:author="Henrique Borges Toninatto" w:date="2020-02-25T22:10:00Z">
            <w:rPr/>
          </w:rPrChange>
        </w:rPr>
        <w:t>Brasileiro</w:t>
      </w:r>
      <w:proofErr w:type="spellEnd"/>
      <w:r w:rsidRPr="0039799D">
        <w:rPr>
          <w:lang w:val="en-US"/>
          <w:rPrChange w:id="341" w:author="Henrique Borges Toninatto" w:date="2020-02-25T22:10:00Z">
            <w:rPr/>
          </w:rPrChange>
        </w:rPr>
        <w:t xml:space="preserve"> de </w:t>
      </w:r>
      <w:proofErr w:type="spellStart"/>
      <w:r w:rsidRPr="0039799D">
        <w:rPr>
          <w:lang w:val="en-US"/>
          <w:rPrChange w:id="342" w:author="Henrique Borges Toninatto" w:date="2020-02-25T22:10:00Z">
            <w:rPr/>
          </w:rPrChange>
        </w:rPr>
        <w:t>Informática</w:t>
      </w:r>
      <w:proofErr w:type="spellEnd"/>
      <w:r w:rsidRPr="0039799D">
        <w:rPr>
          <w:lang w:val="en-US"/>
          <w:rPrChange w:id="343" w:author="Henrique Borges Toninatto" w:date="2020-02-25T22:10:00Z">
            <w:rPr/>
          </w:rPrChange>
        </w:rPr>
        <w:t xml:space="preserve"> </w:t>
      </w:r>
      <w:proofErr w:type="spellStart"/>
      <w:r w:rsidRPr="0039799D">
        <w:rPr>
          <w:lang w:val="en-US"/>
          <w:rPrChange w:id="344" w:author="Henrique Borges Toninatto" w:date="2020-02-25T22:10:00Z">
            <w:rPr/>
          </w:rPrChange>
        </w:rPr>
        <w:t>na</w:t>
      </w:r>
      <w:proofErr w:type="spellEnd"/>
      <w:r w:rsidRPr="0039799D">
        <w:rPr>
          <w:lang w:val="en-US"/>
          <w:rPrChange w:id="345" w:author="Henrique Borges Toninatto" w:date="2020-02-25T22:10:00Z">
            <w:rPr/>
          </w:rPrChange>
        </w:rPr>
        <w:t xml:space="preserve"> </w:t>
      </w:r>
      <w:proofErr w:type="spellStart"/>
      <w:r w:rsidRPr="0039799D">
        <w:rPr>
          <w:lang w:val="en-US"/>
          <w:rPrChange w:id="346" w:author="Henrique Borges Toninatto" w:date="2020-02-25T22:10:00Z">
            <w:rPr/>
          </w:rPrChange>
        </w:rPr>
        <w:t>Educação</w:t>
      </w:r>
      <w:proofErr w:type="spellEnd"/>
      <w:r w:rsidRPr="0039799D">
        <w:rPr>
          <w:lang w:val="en-US"/>
          <w:rPrChange w:id="347" w:author="Henrique Borges Toninatto" w:date="2020-02-25T22:10:00Z">
            <w:rPr/>
          </w:rPrChange>
        </w:rPr>
        <w:t>, 2003.</w:t>
      </w:r>
    </w:p>
    <w:p w14:paraId="1CEBC368" w14:textId="77777777" w:rsidR="009A1385" w:rsidRPr="0039799D" w:rsidRDefault="009A1385" w:rsidP="009A1385">
      <w:pPr>
        <w:rPr>
          <w:lang w:val="en-US"/>
          <w:rPrChange w:id="348" w:author="Henrique Borges Toninatto" w:date="2020-02-25T22:10:00Z">
            <w:rPr/>
          </w:rPrChange>
        </w:rPr>
      </w:pPr>
      <w:r w:rsidRPr="0039799D">
        <w:rPr>
          <w:lang w:val="en-US"/>
          <w:rPrChange w:id="349" w:author="Henrique Borges Toninatto" w:date="2020-02-25T22:10:00Z">
            <w:rPr/>
          </w:rPrChange>
        </w:rPr>
        <w:t xml:space="preserve">SMOLA, Alex; VISHWANATHAN, S.V.N. </w:t>
      </w:r>
      <w:r w:rsidRPr="0039799D">
        <w:rPr>
          <w:b/>
          <w:lang w:val="en-US"/>
          <w:rPrChange w:id="350" w:author="Henrique Borges Toninatto" w:date="2020-02-25T22:10:00Z">
            <w:rPr>
              <w:b/>
            </w:rPr>
          </w:rPrChange>
        </w:rPr>
        <w:t>Introduction to Machine Learning</w:t>
      </w:r>
      <w:r w:rsidRPr="0039799D">
        <w:rPr>
          <w:lang w:val="en-US"/>
          <w:rPrChange w:id="351" w:author="Henrique Borges Toninatto" w:date="2020-02-25T22:10:00Z">
            <w:rPr/>
          </w:rPrChange>
        </w:rPr>
        <w:t>. United Kingdom, UK: Cambridge University, 2008.</w:t>
      </w:r>
    </w:p>
    <w:p w14:paraId="1BB41FBC" w14:textId="77777777" w:rsidR="009A1385" w:rsidRDefault="009A1385" w:rsidP="009A1385">
      <w:r w:rsidRPr="0039799D">
        <w:rPr>
          <w:lang w:val="en-US"/>
          <w:rPrChange w:id="352" w:author="Henrique Borges Toninatto" w:date="2020-02-25T22:10:00Z">
            <w:rPr/>
          </w:rPrChange>
        </w:rPr>
        <w:t xml:space="preserve">TURNER, R. </w:t>
      </w:r>
      <w:r w:rsidRPr="0039799D">
        <w:rPr>
          <w:b/>
          <w:lang w:val="en-US"/>
          <w:rPrChange w:id="353" w:author="Henrique Borges Toninatto" w:date="2020-02-25T22:10:00Z">
            <w:rPr>
              <w:b/>
            </w:rPr>
          </w:rPrChange>
        </w:rPr>
        <w:t xml:space="preserve">Python machine learning: the ultimate beginner's guide to learn python machine learning step by step using </w:t>
      </w:r>
      <w:proofErr w:type="spellStart"/>
      <w:r w:rsidRPr="0039799D">
        <w:rPr>
          <w:b/>
          <w:lang w:val="en-US"/>
          <w:rPrChange w:id="354" w:author="Henrique Borges Toninatto" w:date="2020-02-25T22:10:00Z">
            <w:rPr>
              <w:b/>
            </w:rPr>
          </w:rPrChange>
        </w:rPr>
        <w:t>scikit</w:t>
      </w:r>
      <w:proofErr w:type="spellEnd"/>
      <w:r w:rsidRPr="0039799D">
        <w:rPr>
          <w:b/>
          <w:lang w:val="en-US"/>
          <w:rPrChange w:id="355" w:author="Henrique Borges Toninatto" w:date="2020-02-25T22:10:00Z">
            <w:rPr>
              <w:b/>
            </w:rPr>
          </w:rPrChange>
        </w:rPr>
        <w:t xml:space="preserve">-learn and </w:t>
      </w:r>
      <w:proofErr w:type="spellStart"/>
      <w:r w:rsidRPr="0039799D">
        <w:rPr>
          <w:b/>
          <w:lang w:val="en-US"/>
          <w:rPrChange w:id="356" w:author="Henrique Borges Toninatto" w:date="2020-02-25T22:10:00Z">
            <w:rPr>
              <w:b/>
            </w:rPr>
          </w:rPrChange>
        </w:rPr>
        <w:t>tensorflow</w:t>
      </w:r>
      <w:proofErr w:type="spellEnd"/>
      <w:r w:rsidRPr="0039799D">
        <w:rPr>
          <w:lang w:val="en-US"/>
          <w:rPrChange w:id="357" w:author="Henrique Borges Toninatto" w:date="2020-02-25T22:10:00Z">
            <w:rPr/>
          </w:rPrChange>
        </w:rPr>
        <w:t xml:space="preserve">. </w:t>
      </w:r>
      <w:r>
        <w:t>[</w:t>
      </w:r>
      <w:proofErr w:type="spellStart"/>
      <w:r>
        <w:t>S.l</w:t>
      </w:r>
      <w:proofErr w:type="spellEnd"/>
      <w:r>
        <w:t>.: s.n.], 2019. E-book.</w:t>
      </w:r>
    </w:p>
    <w:p w14:paraId="7A935187" w14:textId="2855A542" w:rsidR="00B21545" w:rsidRDefault="00B21545" w:rsidP="009A1385"/>
    <w:sectPr w:rsidR="00B21545" w:rsidSect="003210FD">
      <w:pgSz w:w="11906" w:h="16838"/>
      <w:pgMar w:top="1418" w:right="1701" w:bottom="1418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5192A" w14:textId="77777777" w:rsidR="00656F58" w:rsidRDefault="00656F58" w:rsidP="00FF4FD0">
      <w:pPr>
        <w:spacing w:after="0" w:line="240" w:lineRule="auto"/>
      </w:pPr>
      <w:r>
        <w:separator/>
      </w:r>
    </w:p>
  </w:endnote>
  <w:endnote w:type="continuationSeparator" w:id="0">
    <w:p w14:paraId="442B1CF3" w14:textId="77777777" w:rsidR="00656F58" w:rsidRDefault="00656F58" w:rsidP="00FF4FD0">
      <w:pPr>
        <w:spacing w:after="0" w:line="240" w:lineRule="auto"/>
      </w:pPr>
      <w:r>
        <w:continuationSeparator/>
      </w:r>
    </w:p>
  </w:endnote>
  <w:endnote w:type="continuationNotice" w:id="1">
    <w:p w14:paraId="0B76EAD9" w14:textId="77777777" w:rsidR="00656F58" w:rsidRDefault="00656F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charset w:val="01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44BE2" w14:textId="77777777" w:rsidR="00656F58" w:rsidRDefault="00656F58" w:rsidP="00FF4FD0">
      <w:pPr>
        <w:spacing w:after="0" w:line="240" w:lineRule="auto"/>
      </w:pPr>
      <w:r>
        <w:separator/>
      </w:r>
    </w:p>
  </w:footnote>
  <w:footnote w:type="continuationSeparator" w:id="0">
    <w:p w14:paraId="32853041" w14:textId="77777777" w:rsidR="00656F58" w:rsidRDefault="00656F58" w:rsidP="00FF4FD0">
      <w:pPr>
        <w:spacing w:after="0" w:line="240" w:lineRule="auto"/>
      </w:pPr>
      <w:r>
        <w:continuationSeparator/>
      </w:r>
    </w:p>
  </w:footnote>
  <w:footnote w:type="continuationNotice" w:id="1">
    <w:p w14:paraId="1B5283BB" w14:textId="77777777" w:rsidR="00656F58" w:rsidRDefault="00656F5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97D"/>
    <w:multiLevelType w:val="hybridMultilevel"/>
    <w:tmpl w:val="46C431D6"/>
    <w:lvl w:ilvl="0" w:tplc="3852E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DE1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A8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344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7A0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767B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66AC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DCB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1C4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2E04FA"/>
    <w:multiLevelType w:val="hybridMultilevel"/>
    <w:tmpl w:val="1558586C"/>
    <w:lvl w:ilvl="0" w:tplc="9984F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561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D04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AEE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B61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3A51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50C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869F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44A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3A2562F"/>
    <w:multiLevelType w:val="hybridMultilevel"/>
    <w:tmpl w:val="26C22C5C"/>
    <w:lvl w:ilvl="0" w:tplc="11AEB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62DC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AA04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E2A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2C3A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96B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2C2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25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BC00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155357"/>
    <w:multiLevelType w:val="hybridMultilevel"/>
    <w:tmpl w:val="945E6F32"/>
    <w:lvl w:ilvl="0" w:tplc="F61AC8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E6A67"/>
    <w:multiLevelType w:val="hybridMultilevel"/>
    <w:tmpl w:val="8C588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77E30"/>
    <w:multiLevelType w:val="hybridMultilevel"/>
    <w:tmpl w:val="B2A29FB8"/>
    <w:lvl w:ilvl="0" w:tplc="00DE7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06D3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42B5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642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08A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4E7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AA9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D02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ACD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F255063"/>
    <w:multiLevelType w:val="hybridMultilevel"/>
    <w:tmpl w:val="52223566"/>
    <w:lvl w:ilvl="0" w:tplc="13249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0A99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486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984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A6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7E9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54D4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16E0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E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4AF568E"/>
    <w:multiLevelType w:val="hybridMultilevel"/>
    <w:tmpl w:val="A60CA846"/>
    <w:lvl w:ilvl="0" w:tplc="306E6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48BF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48D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101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BC45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CA0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2C6F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520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FC3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9CB5C55"/>
    <w:multiLevelType w:val="hybridMultilevel"/>
    <w:tmpl w:val="CEC25E18"/>
    <w:lvl w:ilvl="0" w:tplc="1D360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5EA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FE1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1EB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52D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1C1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4AC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E2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10E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FA605AC"/>
    <w:multiLevelType w:val="multilevel"/>
    <w:tmpl w:val="42C4CD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A1B3046"/>
    <w:multiLevelType w:val="hybridMultilevel"/>
    <w:tmpl w:val="54AEF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C32B6"/>
    <w:multiLevelType w:val="multilevel"/>
    <w:tmpl w:val="7C4278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5893988"/>
    <w:multiLevelType w:val="hybridMultilevel"/>
    <w:tmpl w:val="C7A49420"/>
    <w:lvl w:ilvl="0" w:tplc="07F47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486C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18B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085F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5CB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128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9CF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4A6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F86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DB1ACF"/>
    <w:multiLevelType w:val="hybridMultilevel"/>
    <w:tmpl w:val="3AA8A940"/>
    <w:lvl w:ilvl="0" w:tplc="76D44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4ADF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56B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8E0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4C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A4A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56E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64C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D698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07D783D"/>
    <w:multiLevelType w:val="hybridMultilevel"/>
    <w:tmpl w:val="0EF8A880"/>
    <w:lvl w:ilvl="0" w:tplc="F61AC8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15EA9"/>
    <w:multiLevelType w:val="hybridMultilevel"/>
    <w:tmpl w:val="8ACC3504"/>
    <w:lvl w:ilvl="0" w:tplc="24402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34C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2254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3AA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5C9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A2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60E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E3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7E1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79F6ED6"/>
    <w:multiLevelType w:val="multilevel"/>
    <w:tmpl w:val="CC48A23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61F2F"/>
    <w:multiLevelType w:val="hybridMultilevel"/>
    <w:tmpl w:val="11F2F04E"/>
    <w:lvl w:ilvl="0" w:tplc="83B4F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320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789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446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868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388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223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226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47409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BB0537A"/>
    <w:multiLevelType w:val="hybridMultilevel"/>
    <w:tmpl w:val="4974440C"/>
    <w:lvl w:ilvl="0" w:tplc="D8F01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C60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3EC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CA9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966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881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26C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0E5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3E40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D7D0AB4"/>
    <w:multiLevelType w:val="hybridMultilevel"/>
    <w:tmpl w:val="B87026B4"/>
    <w:lvl w:ilvl="0" w:tplc="211EF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B02B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E4C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E2B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66C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A6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44A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9A7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5C0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6"/>
  </w:num>
  <w:num w:numId="3">
    <w:abstractNumId w:val="10"/>
  </w:num>
  <w:num w:numId="4">
    <w:abstractNumId w:val="4"/>
  </w:num>
  <w:num w:numId="5">
    <w:abstractNumId w:val="3"/>
  </w:num>
  <w:num w:numId="6">
    <w:abstractNumId w:val="14"/>
  </w:num>
  <w:num w:numId="7">
    <w:abstractNumId w:val="18"/>
  </w:num>
  <w:num w:numId="8">
    <w:abstractNumId w:val="11"/>
  </w:num>
  <w:num w:numId="9">
    <w:abstractNumId w:val="13"/>
  </w:num>
  <w:num w:numId="10">
    <w:abstractNumId w:val="15"/>
  </w:num>
  <w:num w:numId="11">
    <w:abstractNumId w:val="7"/>
  </w:num>
  <w:num w:numId="12">
    <w:abstractNumId w:val="19"/>
  </w:num>
  <w:num w:numId="13">
    <w:abstractNumId w:val="17"/>
  </w:num>
  <w:num w:numId="14">
    <w:abstractNumId w:val="0"/>
  </w:num>
  <w:num w:numId="15">
    <w:abstractNumId w:val="2"/>
  </w:num>
  <w:num w:numId="16">
    <w:abstractNumId w:val="1"/>
  </w:num>
  <w:num w:numId="17">
    <w:abstractNumId w:val="6"/>
  </w:num>
  <w:num w:numId="18">
    <w:abstractNumId w:val="12"/>
  </w:num>
  <w:num w:numId="19">
    <w:abstractNumId w:val="5"/>
  </w:num>
  <w:num w:numId="2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enrique Borges Toninatto">
    <w15:presenceInfo w15:providerId="Windows Live" w15:userId="6949a0f9a2f760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0FD"/>
    <w:rsid w:val="0000000A"/>
    <w:rsid w:val="0000100B"/>
    <w:rsid w:val="00005440"/>
    <w:rsid w:val="00023446"/>
    <w:rsid w:val="00023550"/>
    <w:rsid w:val="000248C3"/>
    <w:rsid w:val="00024B3A"/>
    <w:rsid w:val="00025817"/>
    <w:rsid w:val="00026944"/>
    <w:rsid w:val="00035EA3"/>
    <w:rsid w:val="000449B8"/>
    <w:rsid w:val="000471F9"/>
    <w:rsid w:val="00050250"/>
    <w:rsid w:val="00052F24"/>
    <w:rsid w:val="0005594E"/>
    <w:rsid w:val="00055C97"/>
    <w:rsid w:val="00056A98"/>
    <w:rsid w:val="0006327F"/>
    <w:rsid w:val="00063F0F"/>
    <w:rsid w:val="0006402D"/>
    <w:rsid w:val="00065CF4"/>
    <w:rsid w:val="00071E71"/>
    <w:rsid w:val="00073AC1"/>
    <w:rsid w:val="00075CC0"/>
    <w:rsid w:val="0007675C"/>
    <w:rsid w:val="00080D01"/>
    <w:rsid w:val="000816CC"/>
    <w:rsid w:val="000829EA"/>
    <w:rsid w:val="00085C9D"/>
    <w:rsid w:val="00093382"/>
    <w:rsid w:val="00096072"/>
    <w:rsid w:val="000973EA"/>
    <w:rsid w:val="000A1F2C"/>
    <w:rsid w:val="000A7012"/>
    <w:rsid w:val="000A7621"/>
    <w:rsid w:val="000D0856"/>
    <w:rsid w:val="000D6003"/>
    <w:rsid w:val="000D64A0"/>
    <w:rsid w:val="000E07D6"/>
    <w:rsid w:val="000E650F"/>
    <w:rsid w:val="000E70F2"/>
    <w:rsid w:val="001022B3"/>
    <w:rsid w:val="00117A24"/>
    <w:rsid w:val="00120D63"/>
    <w:rsid w:val="00122B71"/>
    <w:rsid w:val="0012401D"/>
    <w:rsid w:val="0013184B"/>
    <w:rsid w:val="00131A70"/>
    <w:rsid w:val="001403CF"/>
    <w:rsid w:val="001603A8"/>
    <w:rsid w:val="00163370"/>
    <w:rsid w:val="00172F6D"/>
    <w:rsid w:val="00176861"/>
    <w:rsid w:val="00183BA8"/>
    <w:rsid w:val="001878BD"/>
    <w:rsid w:val="00190821"/>
    <w:rsid w:val="00192EB4"/>
    <w:rsid w:val="001A35F1"/>
    <w:rsid w:val="001A638E"/>
    <w:rsid w:val="001C39FC"/>
    <w:rsid w:val="001C6AC9"/>
    <w:rsid w:val="001D20CE"/>
    <w:rsid w:val="001E37AC"/>
    <w:rsid w:val="001E3B8B"/>
    <w:rsid w:val="001F4EFD"/>
    <w:rsid w:val="00204648"/>
    <w:rsid w:val="00212EC8"/>
    <w:rsid w:val="00215B5E"/>
    <w:rsid w:val="002176A3"/>
    <w:rsid w:val="00232464"/>
    <w:rsid w:val="00232B74"/>
    <w:rsid w:val="00243646"/>
    <w:rsid w:val="00244FD3"/>
    <w:rsid w:val="00253FC1"/>
    <w:rsid w:val="00256BB7"/>
    <w:rsid w:val="00260CCD"/>
    <w:rsid w:val="002614F2"/>
    <w:rsid w:val="002632C9"/>
    <w:rsid w:val="00264DF5"/>
    <w:rsid w:val="00267DCC"/>
    <w:rsid w:val="00273F1F"/>
    <w:rsid w:val="00287821"/>
    <w:rsid w:val="00287D0D"/>
    <w:rsid w:val="00287D65"/>
    <w:rsid w:val="0029090F"/>
    <w:rsid w:val="002A4302"/>
    <w:rsid w:val="002B341E"/>
    <w:rsid w:val="002C0FDD"/>
    <w:rsid w:val="002C548D"/>
    <w:rsid w:val="002D7631"/>
    <w:rsid w:val="002E2898"/>
    <w:rsid w:val="002E39B6"/>
    <w:rsid w:val="002E3C2B"/>
    <w:rsid w:val="002F578A"/>
    <w:rsid w:val="002F5AA1"/>
    <w:rsid w:val="00300581"/>
    <w:rsid w:val="0030409D"/>
    <w:rsid w:val="00304926"/>
    <w:rsid w:val="00307856"/>
    <w:rsid w:val="003160B6"/>
    <w:rsid w:val="00316BCC"/>
    <w:rsid w:val="00317B29"/>
    <w:rsid w:val="003210FD"/>
    <w:rsid w:val="00325678"/>
    <w:rsid w:val="00333BE6"/>
    <w:rsid w:val="00337FA0"/>
    <w:rsid w:val="00342329"/>
    <w:rsid w:val="003565DB"/>
    <w:rsid w:val="003645D2"/>
    <w:rsid w:val="003701F1"/>
    <w:rsid w:val="0037104E"/>
    <w:rsid w:val="00373177"/>
    <w:rsid w:val="00373925"/>
    <w:rsid w:val="00375407"/>
    <w:rsid w:val="00375BA9"/>
    <w:rsid w:val="00387FE4"/>
    <w:rsid w:val="0039799D"/>
    <w:rsid w:val="003A1503"/>
    <w:rsid w:val="003C0E7C"/>
    <w:rsid w:val="003C32AE"/>
    <w:rsid w:val="003C76B7"/>
    <w:rsid w:val="003D2167"/>
    <w:rsid w:val="003D2A3F"/>
    <w:rsid w:val="003D3D84"/>
    <w:rsid w:val="003D5530"/>
    <w:rsid w:val="003D69D6"/>
    <w:rsid w:val="003F0521"/>
    <w:rsid w:val="00405CD2"/>
    <w:rsid w:val="00413839"/>
    <w:rsid w:val="00414E7B"/>
    <w:rsid w:val="004170BF"/>
    <w:rsid w:val="004205D0"/>
    <w:rsid w:val="00421EB4"/>
    <w:rsid w:val="004236C5"/>
    <w:rsid w:val="00432B28"/>
    <w:rsid w:val="00441A5B"/>
    <w:rsid w:val="00443385"/>
    <w:rsid w:val="004472C8"/>
    <w:rsid w:val="00452AA2"/>
    <w:rsid w:val="00453C7C"/>
    <w:rsid w:val="00460451"/>
    <w:rsid w:val="00460A2A"/>
    <w:rsid w:val="00465D1D"/>
    <w:rsid w:val="004702B7"/>
    <w:rsid w:val="0047173A"/>
    <w:rsid w:val="00474658"/>
    <w:rsid w:val="00476509"/>
    <w:rsid w:val="0048059A"/>
    <w:rsid w:val="004824FB"/>
    <w:rsid w:val="00490192"/>
    <w:rsid w:val="0049082F"/>
    <w:rsid w:val="004A1075"/>
    <w:rsid w:val="004A1D0F"/>
    <w:rsid w:val="004A2846"/>
    <w:rsid w:val="004A53CC"/>
    <w:rsid w:val="004B752F"/>
    <w:rsid w:val="004C19EA"/>
    <w:rsid w:val="004C1A6E"/>
    <w:rsid w:val="004C1C7C"/>
    <w:rsid w:val="004C28C6"/>
    <w:rsid w:val="004C6670"/>
    <w:rsid w:val="004C6875"/>
    <w:rsid w:val="004E6C64"/>
    <w:rsid w:val="004E7BD6"/>
    <w:rsid w:val="00504E2B"/>
    <w:rsid w:val="0051611F"/>
    <w:rsid w:val="00523184"/>
    <w:rsid w:val="0052409F"/>
    <w:rsid w:val="005258C1"/>
    <w:rsid w:val="00542D38"/>
    <w:rsid w:val="00546BF5"/>
    <w:rsid w:val="00547D5D"/>
    <w:rsid w:val="00557577"/>
    <w:rsid w:val="005671B7"/>
    <w:rsid w:val="005704A2"/>
    <w:rsid w:val="0057210D"/>
    <w:rsid w:val="00572244"/>
    <w:rsid w:val="00577F0B"/>
    <w:rsid w:val="005909D7"/>
    <w:rsid w:val="0059327E"/>
    <w:rsid w:val="0059673B"/>
    <w:rsid w:val="005A1AE3"/>
    <w:rsid w:val="005A315F"/>
    <w:rsid w:val="005B0FD0"/>
    <w:rsid w:val="005B59B9"/>
    <w:rsid w:val="005C01E3"/>
    <w:rsid w:val="005C233A"/>
    <w:rsid w:val="005E0914"/>
    <w:rsid w:val="005E507B"/>
    <w:rsid w:val="005F1254"/>
    <w:rsid w:val="005F4A7C"/>
    <w:rsid w:val="00601AD4"/>
    <w:rsid w:val="00604DEB"/>
    <w:rsid w:val="0061355E"/>
    <w:rsid w:val="00614CC0"/>
    <w:rsid w:val="00620D6B"/>
    <w:rsid w:val="00630DE0"/>
    <w:rsid w:val="00637D6C"/>
    <w:rsid w:val="00640BA3"/>
    <w:rsid w:val="00643215"/>
    <w:rsid w:val="00646878"/>
    <w:rsid w:val="00656F58"/>
    <w:rsid w:val="00662D17"/>
    <w:rsid w:val="00664900"/>
    <w:rsid w:val="00671BC0"/>
    <w:rsid w:val="00671FAF"/>
    <w:rsid w:val="006721BA"/>
    <w:rsid w:val="0067378A"/>
    <w:rsid w:val="006874D5"/>
    <w:rsid w:val="006925FC"/>
    <w:rsid w:val="006963FA"/>
    <w:rsid w:val="006A3B2B"/>
    <w:rsid w:val="006B326D"/>
    <w:rsid w:val="006C3CE1"/>
    <w:rsid w:val="006D0E31"/>
    <w:rsid w:val="007003F7"/>
    <w:rsid w:val="00703FDD"/>
    <w:rsid w:val="0070451C"/>
    <w:rsid w:val="007064A5"/>
    <w:rsid w:val="007122CA"/>
    <w:rsid w:val="007123D5"/>
    <w:rsid w:val="0071623B"/>
    <w:rsid w:val="00716698"/>
    <w:rsid w:val="0072000A"/>
    <w:rsid w:val="00726BA2"/>
    <w:rsid w:val="00727678"/>
    <w:rsid w:val="00731A57"/>
    <w:rsid w:val="00736297"/>
    <w:rsid w:val="007405AC"/>
    <w:rsid w:val="00742A7B"/>
    <w:rsid w:val="00742CF1"/>
    <w:rsid w:val="00743F51"/>
    <w:rsid w:val="00744C02"/>
    <w:rsid w:val="007465F3"/>
    <w:rsid w:val="007527DE"/>
    <w:rsid w:val="007544E9"/>
    <w:rsid w:val="00754506"/>
    <w:rsid w:val="007551C5"/>
    <w:rsid w:val="00773DFC"/>
    <w:rsid w:val="00780532"/>
    <w:rsid w:val="007A49D1"/>
    <w:rsid w:val="007A6845"/>
    <w:rsid w:val="007B16F1"/>
    <w:rsid w:val="007B2A6D"/>
    <w:rsid w:val="007B2EC7"/>
    <w:rsid w:val="007C43EE"/>
    <w:rsid w:val="007C61E3"/>
    <w:rsid w:val="007D09A9"/>
    <w:rsid w:val="007D1AC6"/>
    <w:rsid w:val="007D3B06"/>
    <w:rsid w:val="007D3DED"/>
    <w:rsid w:val="007D56F3"/>
    <w:rsid w:val="007D571B"/>
    <w:rsid w:val="007F12C0"/>
    <w:rsid w:val="007F29BA"/>
    <w:rsid w:val="007F39B9"/>
    <w:rsid w:val="007F560A"/>
    <w:rsid w:val="0080102B"/>
    <w:rsid w:val="00801A52"/>
    <w:rsid w:val="008060F2"/>
    <w:rsid w:val="008076B9"/>
    <w:rsid w:val="00823561"/>
    <w:rsid w:val="00825B79"/>
    <w:rsid w:val="00825C20"/>
    <w:rsid w:val="00827502"/>
    <w:rsid w:val="00827BC4"/>
    <w:rsid w:val="0083456D"/>
    <w:rsid w:val="008435B5"/>
    <w:rsid w:val="00843763"/>
    <w:rsid w:val="00843B04"/>
    <w:rsid w:val="00850476"/>
    <w:rsid w:val="00863765"/>
    <w:rsid w:val="00864FCD"/>
    <w:rsid w:val="00867ADA"/>
    <w:rsid w:val="0087352E"/>
    <w:rsid w:val="008764DA"/>
    <w:rsid w:val="008770F1"/>
    <w:rsid w:val="00880803"/>
    <w:rsid w:val="008828C6"/>
    <w:rsid w:val="00885580"/>
    <w:rsid w:val="00891D3D"/>
    <w:rsid w:val="008A1732"/>
    <w:rsid w:val="008B2DFB"/>
    <w:rsid w:val="008C2265"/>
    <w:rsid w:val="008C6B58"/>
    <w:rsid w:val="008D31DB"/>
    <w:rsid w:val="008E65BE"/>
    <w:rsid w:val="008F0B2B"/>
    <w:rsid w:val="008F0C00"/>
    <w:rsid w:val="008F329B"/>
    <w:rsid w:val="00937090"/>
    <w:rsid w:val="00943FC8"/>
    <w:rsid w:val="00955033"/>
    <w:rsid w:val="00955A1C"/>
    <w:rsid w:val="00955F68"/>
    <w:rsid w:val="00957384"/>
    <w:rsid w:val="00957597"/>
    <w:rsid w:val="009612D8"/>
    <w:rsid w:val="00961467"/>
    <w:rsid w:val="009663FD"/>
    <w:rsid w:val="00967DBB"/>
    <w:rsid w:val="00970D97"/>
    <w:rsid w:val="00971EFA"/>
    <w:rsid w:val="0098442D"/>
    <w:rsid w:val="009A0FB7"/>
    <w:rsid w:val="009A1385"/>
    <w:rsid w:val="009A73B2"/>
    <w:rsid w:val="009B3909"/>
    <w:rsid w:val="009B446C"/>
    <w:rsid w:val="009B56DD"/>
    <w:rsid w:val="009C150D"/>
    <w:rsid w:val="009D040C"/>
    <w:rsid w:val="009D1A27"/>
    <w:rsid w:val="009D31BE"/>
    <w:rsid w:val="009D4C17"/>
    <w:rsid w:val="009D6B80"/>
    <w:rsid w:val="009D7911"/>
    <w:rsid w:val="009F026A"/>
    <w:rsid w:val="009F59EE"/>
    <w:rsid w:val="00A00E08"/>
    <w:rsid w:val="00A0354E"/>
    <w:rsid w:val="00A17400"/>
    <w:rsid w:val="00A25DDA"/>
    <w:rsid w:val="00A265CF"/>
    <w:rsid w:val="00A300E7"/>
    <w:rsid w:val="00A3480C"/>
    <w:rsid w:val="00A4723B"/>
    <w:rsid w:val="00A50651"/>
    <w:rsid w:val="00A5283F"/>
    <w:rsid w:val="00A532DA"/>
    <w:rsid w:val="00A556A5"/>
    <w:rsid w:val="00A60E57"/>
    <w:rsid w:val="00A60EDC"/>
    <w:rsid w:val="00A64EEF"/>
    <w:rsid w:val="00A67895"/>
    <w:rsid w:val="00A72C84"/>
    <w:rsid w:val="00A72E6F"/>
    <w:rsid w:val="00A74833"/>
    <w:rsid w:val="00A75510"/>
    <w:rsid w:val="00A86B72"/>
    <w:rsid w:val="00A96F9B"/>
    <w:rsid w:val="00AA6090"/>
    <w:rsid w:val="00AB24F8"/>
    <w:rsid w:val="00AB2898"/>
    <w:rsid w:val="00AB4833"/>
    <w:rsid w:val="00AB4931"/>
    <w:rsid w:val="00AB4DAE"/>
    <w:rsid w:val="00AC3035"/>
    <w:rsid w:val="00AD1FA8"/>
    <w:rsid w:val="00AD743D"/>
    <w:rsid w:val="00AE38DC"/>
    <w:rsid w:val="00AE3ABA"/>
    <w:rsid w:val="00AE4D98"/>
    <w:rsid w:val="00AE5152"/>
    <w:rsid w:val="00AE5F50"/>
    <w:rsid w:val="00AF1553"/>
    <w:rsid w:val="00AF732B"/>
    <w:rsid w:val="00AF73FE"/>
    <w:rsid w:val="00B1402D"/>
    <w:rsid w:val="00B14D9D"/>
    <w:rsid w:val="00B17025"/>
    <w:rsid w:val="00B21545"/>
    <w:rsid w:val="00B22E04"/>
    <w:rsid w:val="00B25D1C"/>
    <w:rsid w:val="00B32B25"/>
    <w:rsid w:val="00B34474"/>
    <w:rsid w:val="00B41926"/>
    <w:rsid w:val="00B42A61"/>
    <w:rsid w:val="00B446B2"/>
    <w:rsid w:val="00B54EB9"/>
    <w:rsid w:val="00B56A07"/>
    <w:rsid w:val="00B6139F"/>
    <w:rsid w:val="00B7648D"/>
    <w:rsid w:val="00B76842"/>
    <w:rsid w:val="00B81E91"/>
    <w:rsid w:val="00B83A15"/>
    <w:rsid w:val="00B874BF"/>
    <w:rsid w:val="00B96B5A"/>
    <w:rsid w:val="00BA08EE"/>
    <w:rsid w:val="00BC7B5D"/>
    <w:rsid w:val="00BD3A5B"/>
    <w:rsid w:val="00BF1A9A"/>
    <w:rsid w:val="00BF304F"/>
    <w:rsid w:val="00BF319D"/>
    <w:rsid w:val="00BF34DB"/>
    <w:rsid w:val="00BF5894"/>
    <w:rsid w:val="00BF5CA6"/>
    <w:rsid w:val="00BF7089"/>
    <w:rsid w:val="00BF7CC4"/>
    <w:rsid w:val="00C05B7D"/>
    <w:rsid w:val="00C102E4"/>
    <w:rsid w:val="00C12346"/>
    <w:rsid w:val="00C21765"/>
    <w:rsid w:val="00C24A61"/>
    <w:rsid w:val="00C24AA4"/>
    <w:rsid w:val="00C2510D"/>
    <w:rsid w:val="00C2645C"/>
    <w:rsid w:val="00C27B2F"/>
    <w:rsid w:val="00C42D45"/>
    <w:rsid w:val="00C616B0"/>
    <w:rsid w:val="00C64E63"/>
    <w:rsid w:val="00C76F94"/>
    <w:rsid w:val="00C9457E"/>
    <w:rsid w:val="00C975B0"/>
    <w:rsid w:val="00CA3AC5"/>
    <w:rsid w:val="00CA5784"/>
    <w:rsid w:val="00CA701F"/>
    <w:rsid w:val="00CB0DBE"/>
    <w:rsid w:val="00CB641D"/>
    <w:rsid w:val="00CC4453"/>
    <w:rsid w:val="00CC501C"/>
    <w:rsid w:val="00CD3050"/>
    <w:rsid w:val="00CE068C"/>
    <w:rsid w:val="00CE49A7"/>
    <w:rsid w:val="00CE606C"/>
    <w:rsid w:val="00CE6716"/>
    <w:rsid w:val="00CF451D"/>
    <w:rsid w:val="00D062F4"/>
    <w:rsid w:val="00D1503F"/>
    <w:rsid w:val="00D15212"/>
    <w:rsid w:val="00D20ED8"/>
    <w:rsid w:val="00D328BA"/>
    <w:rsid w:val="00D55825"/>
    <w:rsid w:val="00D57376"/>
    <w:rsid w:val="00D5744A"/>
    <w:rsid w:val="00D6093B"/>
    <w:rsid w:val="00D63E17"/>
    <w:rsid w:val="00D6716E"/>
    <w:rsid w:val="00D72EA5"/>
    <w:rsid w:val="00D74A53"/>
    <w:rsid w:val="00D75AD8"/>
    <w:rsid w:val="00D8727A"/>
    <w:rsid w:val="00D90803"/>
    <w:rsid w:val="00D90EA8"/>
    <w:rsid w:val="00D90F54"/>
    <w:rsid w:val="00D924C6"/>
    <w:rsid w:val="00D94224"/>
    <w:rsid w:val="00DB3306"/>
    <w:rsid w:val="00DC35B1"/>
    <w:rsid w:val="00DC4728"/>
    <w:rsid w:val="00DC728D"/>
    <w:rsid w:val="00DC7D52"/>
    <w:rsid w:val="00DD176C"/>
    <w:rsid w:val="00DD61C0"/>
    <w:rsid w:val="00DE1542"/>
    <w:rsid w:val="00E01B5C"/>
    <w:rsid w:val="00E02037"/>
    <w:rsid w:val="00E147B7"/>
    <w:rsid w:val="00E2510E"/>
    <w:rsid w:val="00E26C7A"/>
    <w:rsid w:val="00E31BB9"/>
    <w:rsid w:val="00E31C79"/>
    <w:rsid w:val="00E45220"/>
    <w:rsid w:val="00E454D8"/>
    <w:rsid w:val="00E46031"/>
    <w:rsid w:val="00E53B39"/>
    <w:rsid w:val="00E56AA0"/>
    <w:rsid w:val="00E60CE3"/>
    <w:rsid w:val="00E63AEF"/>
    <w:rsid w:val="00E63CA4"/>
    <w:rsid w:val="00E723C1"/>
    <w:rsid w:val="00E81605"/>
    <w:rsid w:val="00E85612"/>
    <w:rsid w:val="00E85F1A"/>
    <w:rsid w:val="00E97117"/>
    <w:rsid w:val="00EA0224"/>
    <w:rsid w:val="00EC788C"/>
    <w:rsid w:val="00ED07D3"/>
    <w:rsid w:val="00ED3071"/>
    <w:rsid w:val="00ED7A94"/>
    <w:rsid w:val="00EE6CD6"/>
    <w:rsid w:val="00EE722B"/>
    <w:rsid w:val="00EF7A96"/>
    <w:rsid w:val="00F06280"/>
    <w:rsid w:val="00F06FBE"/>
    <w:rsid w:val="00F12582"/>
    <w:rsid w:val="00F16617"/>
    <w:rsid w:val="00F32806"/>
    <w:rsid w:val="00F34736"/>
    <w:rsid w:val="00F42C4A"/>
    <w:rsid w:val="00F47336"/>
    <w:rsid w:val="00F5462F"/>
    <w:rsid w:val="00F568CB"/>
    <w:rsid w:val="00F624E5"/>
    <w:rsid w:val="00F64E9A"/>
    <w:rsid w:val="00F71BB9"/>
    <w:rsid w:val="00F7235C"/>
    <w:rsid w:val="00F80F00"/>
    <w:rsid w:val="00F82673"/>
    <w:rsid w:val="00F83611"/>
    <w:rsid w:val="00F87B59"/>
    <w:rsid w:val="00FA6BC2"/>
    <w:rsid w:val="00FA6FA1"/>
    <w:rsid w:val="00FA70C1"/>
    <w:rsid w:val="00FB17DB"/>
    <w:rsid w:val="00FB7FC9"/>
    <w:rsid w:val="00FC3206"/>
    <w:rsid w:val="00FC44D1"/>
    <w:rsid w:val="00FC61E7"/>
    <w:rsid w:val="00FD2191"/>
    <w:rsid w:val="00FD6848"/>
    <w:rsid w:val="00FE091A"/>
    <w:rsid w:val="00FE3A29"/>
    <w:rsid w:val="00FE6FFE"/>
    <w:rsid w:val="00FF4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09125"/>
  <w15:docId w15:val="{5CFA57DA-CC27-4CC8-AC79-0DA505AB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3210FD"/>
    <w:pPr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rsid w:val="00557577"/>
    <w:pPr>
      <w:tabs>
        <w:tab w:val="clear" w:pos="708"/>
      </w:tabs>
      <w:suppressAutoHyphens w:val="0"/>
      <w:spacing w:before="100" w:beforeAutospacing="1" w:after="100" w:afterAutospacing="1" w:line="240" w:lineRule="auto"/>
      <w:outlineLvl w:val="0"/>
    </w:pPr>
    <w:rPr>
      <w:rFonts w:asciiTheme="minorHAnsi" w:eastAsiaTheme="minorEastAsia" w:hAnsiTheme="minorHAnsi" w:cstheme="minorBidi"/>
      <w:b/>
      <w:bCs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2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Textbody"/>
    <w:rsid w:val="003210FD"/>
    <w:pPr>
      <w:shd w:val="clear" w:color="auto" w:fill="FFFFFF"/>
      <w:spacing w:line="360" w:lineRule="auto"/>
      <w:jc w:val="both"/>
      <w:textAlignment w:val="baseline"/>
    </w:pPr>
    <w:rPr>
      <w:b/>
      <w:bCs/>
    </w:rPr>
  </w:style>
  <w:style w:type="character" w:customStyle="1" w:styleId="Ttulo1Char">
    <w:name w:val="Título 1 Char"/>
    <w:link w:val="Ttulo1"/>
    <w:uiPriority w:val="9"/>
    <w:rsid w:val="003210FD"/>
    <w:rPr>
      <w:b/>
      <w:bCs/>
      <w:sz w:val="24"/>
      <w:szCs w:val="24"/>
      <w:shd w:val="clear" w:color="auto" w:fill="FFFFFF"/>
    </w:rPr>
  </w:style>
  <w:style w:type="character" w:customStyle="1" w:styleId="apple-converted-space">
    <w:name w:val="apple-converted-space"/>
    <w:rsid w:val="003210FD"/>
  </w:style>
  <w:style w:type="character" w:customStyle="1" w:styleId="InternetLink">
    <w:name w:val="Internet Link"/>
    <w:rsid w:val="003210FD"/>
    <w:rPr>
      <w:color w:val="0000FF"/>
      <w:u w:val="single"/>
      <w:lang w:val="en-US" w:eastAsia="en-US" w:bidi="en-US"/>
    </w:rPr>
  </w:style>
  <w:style w:type="character" w:customStyle="1" w:styleId="MenoPendente1">
    <w:name w:val="Menção Pendente1"/>
    <w:basedOn w:val="Fontepargpadro"/>
    <w:rsid w:val="003210FD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Textbody"/>
    <w:rsid w:val="003210FD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3210FD"/>
    <w:pPr>
      <w:spacing w:after="120"/>
    </w:pPr>
  </w:style>
  <w:style w:type="paragraph" w:styleId="Lista">
    <w:name w:val="List"/>
    <w:basedOn w:val="Textbody"/>
    <w:rsid w:val="003210FD"/>
    <w:rPr>
      <w:rFonts w:cs="Lohit Hindi"/>
    </w:rPr>
  </w:style>
  <w:style w:type="paragraph" w:customStyle="1" w:styleId="Legenda1">
    <w:name w:val="Legenda1"/>
    <w:basedOn w:val="Normal"/>
    <w:rsid w:val="003210F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3210FD"/>
    <w:pPr>
      <w:suppressLineNumbers/>
    </w:pPr>
    <w:rPr>
      <w:rFonts w:cs="Lohit Hindi"/>
    </w:rPr>
  </w:style>
  <w:style w:type="paragraph" w:styleId="PargrafodaLista">
    <w:name w:val="List Paragraph"/>
    <w:basedOn w:val="Normal"/>
    <w:uiPriority w:val="34"/>
    <w:qFormat/>
    <w:rsid w:val="003210FD"/>
    <w:pPr>
      <w:spacing w:after="0"/>
      <w:ind w:left="720"/>
    </w:pPr>
  </w:style>
  <w:style w:type="paragraph" w:customStyle="1" w:styleId="TableContents">
    <w:name w:val="Table Contents"/>
    <w:basedOn w:val="Normal"/>
    <w:rsid w:val="003210FD"/>
    <w:pPr>
      <w:suppressLineNumbers/>
    </w:pPr>
  </w:style>
  <w:style w:type="character" w:styleId="Refdecomentrio">
    <w:name w:val="annotation reference"/>
    <w:basedOn w:val="Fontepargpadro"/>
    <w:uiPriority w:val="99"/>
    <w:semiHidden/>
    <w:unhideWhenUsed/>
    <w:rsid w:val="00B32B2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32B2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32B25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32B2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32B2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2B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2B25"/>
    <w:rPr>
      <w:rFonts w:ascii="Segoe UI" w:eastAsia="Times New Roman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FF4FD0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4FD0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F4FD0"/>
    <w:pPr>
      <w:tabs>
        <w:tab w:val="clear" w:pos="708"/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4FD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C28C6"/>
    <w:pPr>
      <w:tabs>
        <w:tab w:val="clear" w:pos="708"/>
      </w:tabs>
      <w:suppressAutoHyphens w:val="0"/>
      <w:spacing w:before="100" w:beforeAutospacing="1" w:after="100" w:afterAutospacing="1" w:line="240" w:lineRule="auto"/>
    </w:pPr>
  </w:style>
  <w:style w:type="paragraph" w:styleId="Reviso">
    <w:name w:val="Revision"/>
    <w:hidden/>
    <w:uiPriority w:val="99"/>
    <w:semiHidden/>
    <w:rsid w:val="00056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E6C64"/>
    <w:rPr>
      <w:color w:val="0000FF"/>
      <w:u w:val="single"/>
    </w:rPr>
  </w:style>
  <w:style w:type="character" w:customStyle="1" w:styleId="Ttulo1Char1">
    <w:name w:val="Título 1 Char1"/>
    <w:basedOn w:val="Fontepargpadro"/>
    <w:uiPriority w:val="9"/>
    <w:rsid w:val="005575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557577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B24F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B24F8"/>
    <w:rPr>
      <w:rFonts w:ascii="Times New Roman" w:eastAsia="Times New Roman" w:hAnsi="Times New Roman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B24F8"/>
    <w:rPr>
      <w:vertAlign w:val="superscript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A96F9B"/>
    <w:rPr>
      <w:color w:val="808080"/>
      <w:shd w:val="clear" w:color="auto" w:fill="E6E6E6"/>
    </w:rPr>
  </w:style>
  <w:style w:type="paragraph" w:customStyle="1" w:styleId="Abstract">
    <w:name w:val="Abstract"/>
    <w:basedOn w:val="Normal"/>
    <w:uiPriority w:val="99"/>
    <w:rsid w:val="00F87B59"/>
    <w:pPr>
      <w:tabs>
        <w:tab w:val="clear" w:pos="708"/>
        <w:tab w:val="left" w:pos="720"/>
      </w:tabs>
      <w:suppressAutoHyphens w:val="0"/>
      <w:spacing w:before="120" w:after="120" w:line="240" w:lineRule="auto"/>
      <w:ind w:left="454" w:right="454"/>
      <w:jc w:val="both"/>
    </w:pPr>
    <w:rPr>
      <w:rFonts w:ascii="Times" w:hAnsi="Times"/>
      <w:i/>
    </w:rPr>
  </w:style>
  <w:style w:type="character" w:styleId="Forte">
    <w:name w:val="Strong"/>
    <w:basedOn w:val="Fontepargpadro"/>
    <w:uiPriority w:val="22"/>
    <w:qFormat/>
    <w:rsid w:val="00F16617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970D97"/>
    <w:rPr>
      <w:color w:val="800080" w:themeColor="followedHyperlink"/>
      <w:u w:val="single"/>
    </w:rPr>
  </w:style>
  <w:style w:type="character" w:customStyle="1" w:styleId="MenoPendente4">
    <w:name w:val="Menção Pendente4"/>
    <w:basedOn w:val="Fontepargpadro"/>
    <w:uiPriority w:val="99"/>
    <w:semiHidden/>
    <w:unhideWhenUsed/>
    <w:rsid w:val="007B2A6D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27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87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68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30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14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65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68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21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33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60361">
          <w:marLeft w:val="41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0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43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3822">
          <w:marLeft w:val="41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6897">
          <w:marLeft w:val="418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998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99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Tat16</b:Tag>
    <b:SourceType>DocumentFromInternetSite</b:SourceType>
    <b:Guid>{8FEA3A77-544D-45AE-B7C8-2BCFD41011BA}</b:Guid>
    <b:Author>
      <b:Author>
        <b:NameList>
          <b:Person>
            <b:Last>Silva</b:Last>
            <b:First>Tatyane</b:First>
            <b:Middle>Souza Calixto da</b:Middle>
          </b:Person>
          <b:Person>
            <b:Last>Melo</b:Last>
            <b:First>Jeane</b:First>
            <b:Middle>Cecília Bezerra de</b:Middle>
          </b:Person>
          <b:Person>
            <b:Last>Tedesco</b:Last>
            <b:First>Patricia</b:First>
            <b:Middle>Cabral de Azevedo Restelli</b:Middle>
          </b:Person>
        </b:NameList>
      </b:Author>
    </b:Author>
    <b:Title>Um modelo para promover o engajamento estudantil no</b:Title>
    <b:InternetSiteTitle>Anais dos Workshops do Congresso Brasileiro de Informática na Educação</b:InternetSiteTitle>
    <b:Year>2016</b:Year>
    <b:URL>https://www.br-ie.org/pub/index.php/wcbie/article/view/6911/4785</b:URL>
    <b:RefOrder>2</b:RefOrder>
  </b:Source>
  <b:Source xmlns:b="http://schemas.openxmlformats.org/officeDocument/2006/bibliography">
    <b:Tag>Min12</b:Tag>
    <b:SourceType>DocumentFromInternetSite</b:SourceType>
    <b:Guid>{554DF022-FBE5-40F1-81B9-1D5E840F7E38}</b:Guid>
    <b:Author>
      <b:Author>
        <b:NameList>
          <b:Person>
            <b:Last>Ministério da Educação</b:Last>
            <b:First>Conselho</b:First>
            <b:Middle>Nacional de Educação, Câmara de Educação Superior</b:Middle>
          </b:Person>
        </b:NameList>
      </b:Author>
    </b:Author>
    <b:Title>Diretrizes Curriculares Nacionais para os cursos de graduação em Computação</b:Title>
    <b:Year>2012</b:Year>
    <b:Month>Março</b:Month>
    <b:Day>9</b:Day>
    <b:InternetSiteTitle>Ministério da Educação</b:InternetSiteTitle>
    <b:URL>http://portal.mec.gov.br/index.php?option=com_docman&amp;view=download&amp;alias=11205-pces136-11-pdf&amp;category_slug=julho-2012-pdf&amp;Itemid=30192</b:URL>
    <b:RefOrder>1</b:RefOrder>
  </b:Source>
</b:Sources>
</file>

<file path=customXml/itemProps1.xml><?xml version="1.0" encoding="utf-8"?>
<ds:datastoreItem xmlns:ds="http://schemas.openxmlformats.org/officeDocument/2006/customXml" ds:itemID="{CE921690-2CCC-4166-9D3B-8AD6BBDC2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11</Pages>
  <Words>4020</Words>
  <Characters>21713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2</vt:lpstr>
    </vt:vector>
  </TitlesOfParts>
  <Company/>
  <LinksUpToDate>false</LinksUpToDate>
  <CharactersWithSpaces>25682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2</dc:title>
  <dc:creator>Cássia</dc:creator>
  <cp:lastModifiedBy>Henrique Borges Toninatto</cp:lastModifiedBy>
  <cp:revision>10</cp:revision>
  <dcterms:created xsi:type="dcterms:W3CDTF">2020-02-26T13:47:00Z</dcterms:created>
  <dcterms:modified xsi:type="dcterms:W3CDTF">2020-02-26T20:15:00Z</dcterms:modified>
</cp:coreProperties>
</file>